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0B7524">
        <w:rPr>
          <w:b/>
          <w:color w:val="000000" w:themeColor="text1"/>
          <w:sz w:val="28"/>
          <w:szCs w:val="28"/>
          <w:u w:val="single"/>
        </w:rPr>
        <w:t xml:space="preserve"> VH </w:t>
      </w:r>
      <w:r w:rsidR="00E739E4">
        <w:rPr>
          <w:b/>
          <w:color w:val="000000" w:themeColor="text1"/>
          <w:sz w:val="28"/>
          <w:szCs w:val="28"/>
          <w:u w:val="single"/>
        </w:rPr>
        <w:t xml:space="preserve">1 </w:t>
      </w:r>
      <w:r w:rsidR="000B7524">
        <w:rPr>
          <w:b/>
          <w:color w:val="000000" w:themeColor="text1"/>
          <w:sz w:val="28"/>
          <w:szCs w:val="28"/>
          <w:u w:val="single"/>
        </w:rPr>
        <w:t>Viðskiptakröfur</w:t>
      </w:r>
    </w:p>
    <w:p w:rsidR="002E126F" w:rsidRDefault="316A8D97" w:rsidP="316A8D97">
      <w:pPr>
        <w:rPr>
          <w:b/>
          <w:bCs/>
          <w:color w:val="000000" w:themeColor="text1"/>
        </w:rPr>
      </w:pPr>
      <w:r w:rsidRPr="316A8D97">
        <w:rPr>
          <w:b/>
          <w:bCs/>
          <w:color w:val="000000" w:themeColor="text1"/>
        </w:rPr>
        <w:t>Fundur 0</w:t>
      </w:r>
      <w:bookmarkStart w:id="0" w:name="_GoBack"/>
      <w:ins w:id="1" w:author="Arngrímur Blöndahl" w:date="2019-10-22T12:55:00Z">
        <w:r w:rsidR="00E83B4F">
          <w:rPr>
            <w:b/>
            <w:bCs/>
            <w:color w:val="000000" w:themeColor="text1"/>
          </w:rPr>
          <w:t>8</w:t>
        </w:r>
      </w:ins>
      <w:bookmarkEnd w:id="0"/>
      <w:del w:id="2" w:author="Arngrímur Blöndahl" w:date="2019-10-22T12:55:00Z">
        <w:r w:rsidR="00D91F64" w:rsidDel="00E83B4F">
          <w:rPr>
            <w:b/>
            <w:bCs/>
            <w:color w:val="000000" w:themeColor="text1"/>
          </w:rPr>
          <w:delText>7</w:delText>
        </w:r>
      </w:del>
    </w:p>
    <w:p w:rsidR="004314EB" w:rsidRPr="00672C0B" w:rsidRDefault="00AC580E" w:rsidP="316A8D97">
      <w:pPr>
        <w:rPr>
          <w:color w:val="000000" w:themeColor="text1"/>
          <w:sz w:val="20"/>
          <w:szCs w:val="20"/>
        </w:rPr>
      </w:pPr>
      <w:r>
        <w:br/>
      </w:r>
      <w:r w:rsidR="316A8D97" w:rsidRPr="316A8D97">
        <w:rPr>
          <w:b/>
          <w:bCs/>
          <w:color w:val="000000" w:themeColor="text1"/>
          <w:sz w:val="20"/>
          <w:szCs w:val="20"/>
        </w:rPr>
        <w:t>Dags</w:t>
      </w:r>
      <w:r w:rsidR="316A8D97" w:rsidRPr="316A8D97">
        <w:rPr>
          <w:color w:val="000000" w:themeColor="text1"/>
          <w:sz w:val="20"/>
          <w:szCs w:val="20"/>
        </w:rPr>
        <w:t xml:space="preserve">: </w:t>
      </w:r>
      <w:ins w:id="3" w:author="Arngrímur Blöndahl" w:date="2019-10-22T12:55:00Z">
        <w:r w:rsidR="00E83B4F">
          <w:rPr>
            <w:color w:val="000000" w:themeColor="text1"/>
            <w:sz w:val="20"/>
            <w:szCs w:val="20"/>
          </w:rPr>
          <w:t>22</w:t>
        </w:r>
      </w:ins>
      <w:del w:id="4" w:author="Arngrímur Blöndahl" w:date="2019-10-22T12:55:00Z">
        <w:r w:rsidR="316A8D97" w:rsidRPr="316A8D97" w:rsidDel="00E83B4F">
          <w:rPr>
            <w:color w:val="000000" w:themeColor="text1"/>
            <w:sz w:val="20"/>
            <w:szCs w:val="20"/>
          </w:rPr>
          <w:delText>1</w:delText>
        </w:r>
        <w:r w:rsidR="0041564E" w:rsidDel="00E83B4F">
          <w:rPr>
            <w:color w:val="000000" w:themeColor="text1"/>
            <w:sz w:val="20"/>
            <w:szCs w:val="20"/>
          </w:rPr>
          <w:delText>5</w:delText>
        </w:r>
      </w:del>
      <w:r w:rsidR="316A8D97" w:rsidRPr="316A8D97">
        <w:rPr>
          <w:color w:val="000000" w:themeColor="text1"/>
          <w:sz w:val="20"/>
          <w:szCs w:val="20"/>
        </w:rPr>
        <w:t>. október 2019 – kl. 13:00 – 1</w:t>
      </w:r>
      <w:r w:rsidR="0034670E">
        <w:rPr>
          <w:color w:val="000000" w:themeColor="text1"/>
          <w:sz w:val="20"/>
          <w:szCs w:val="20"/>
        </w:rPr>
        <w:t>4</w:t>
      </w:r>
      <w:r w:rsidR="316A8D97" w:rsidRPr="316A8D97">
        <w:rPr>
          <w:color w:val="000000" w:themeColor="text1"/>
          <w:sz w:val="20"/>
          <w:szCs w:val="20"/>
        </w:rPr>
        <w:t>:</w:t>
      </w:r>
      <w:r w:rsidR="0034670E">
        <w:rPr>
          <w:color w:val="000000" w:themeColor="text1"/>
          <w:sz w:val="20"/>
          <w:szCs w:val="20"/>
        </w:rPr>
        <w:t>3</w:t>
      </w:r>
      <w:r w:rsidR="316A8D97" w:rsidRPr="316A8D97">
        <w:rPr>
          <w:color w:val="000000" w:themeColor="text1"/>
          <w:sz w:val="20"/>
          <w:szCs w:val="20"/>
        </w:rPr>
        <w:t>0</w:t>
      </w:r>
    </w:p>
    <w:p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>: 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76DA82" wp14:editId="4AA9914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42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" strokecolor="#00b0f0" strokeweight="1.25pt"/>
            </w:pict>
          </mc:Fallback>
        </mc:AlternateContent>
      </w:r>
    </w:p>
    <w:p w:rsidR="00F32B8F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</w:p>
    <w:p w:rsidR="00C24CB9" w:rsidRDefault="00C24CB9" w:rsidP="00F32B8F">
      <w:pPr>
        <w:tabs>
          <w:tab w:val="left" w:pos="1843"/>
        </w:tabs>
        <w:rPr>
          <w:b/>
          <w:color w:val="000000" w:themeColor="text1"/>
        </w:rPr>
      </w:pPr>
    </w:p>
    <w:p w:rsidR="00C24CB9" w:rsidRDefault="00C24CB9" w:rsidP="00F32B8F">
      <w:pPr>
        <w:tabs>
          <w:tab w:val="left" w:pos="1843"/>
        </w:tabs>
        <w:rPr>
          <w:b/>
          <w:color w:val="000000" w:themeColor="text1"/>
        </w:rPr>
      </w:pPr>
      <w:del w:id="5" w:author="Arngrímur Blöndahl" w:date="2019-10-22T15:01:00Z">
        <w:r w:rsidRPr="00C24CB9" w:rsidDel="00782FB1">
          <w:rPr>
            <w:noProof/>
          </w:rPr>
          <w:drawing>
            <wp:inline distT="0" distB="0" distL="0" distR="0" wp14:anchorId="61F05F25" wp14:editId="3D650F0A">
              <wp:extent cx="4133850" cy="3754763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42210" cy="3762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C24CB9" w:rsidRDefault="00782FB1" w:rsidP="00F32B8F">
      <w:pPr>
        <w:tabs>
          <w:tab w:val="left" w:pos="1843"/>
        </w:tabs>
        <w:rPr>
          <w:ins w:id="6" w:author="Arngrímur Blöndahl" w:date="2019-10-22T15:00:00Z"/>
        </w:rPr>
      </w:pPr>
      <w:ins w:id="7" w:author="Arngrímur Blöndahl" w:date="2019-10-22T15:00:00Z">
        <w:r>
          <w:t xml:space="preserve">Ingvi Rafn </w:t>
        </w:r>
      </w:ins>
      <w:ins w:id="8" w:author="Arngrímur Blöndahl" w:date="2019-10-22T15:01:00Z">
        <w:r>
          <w:t>–</w:t>
        </w:r>
      </w:ins>
      <w:ins w:id="9" w:author="Arngrímur Blöndahl" w:date="2019-10-22T15:00:00Z">
        <w:r>
          <w:t xml:space="preserve"> Íslandsbanki</w:t>
        </w:r>
      </w:ins>
    </w:p>
    <w:tbl>
      <w:tblPr>
        <w:tblW w:w="6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601"/>
        <w:gridCol w:w="2819"/>
      </w:tblGrid>
      <w:tr w:rsidR="00782FB1" w:rsidRPr="00782FB1" w:rsidTr="00782FB1">
        <w:trPr>
          <w:trHeight w:val="290"/>
          <w:ins w:id="10" w:author="Arngrímur Blöndahl" w:date="2019-10-22T15:01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2FB1" w:rsidRPr="00782FB1" w:rsidRDefault="00782FB1" w:rsidP="00782FB1">
            <w:pPr>
              <w:rPr>
                <w:ins w:id="11" w:author="Arngrímur Blöndahl" w:date="2019-10-22T15:01:00Z"/>
                <w:rFonts w:ascii="Arial" w:hAnsi="Arial" w:cs="Arial"/>
                <w:color w:val="000000"/>
                <w:sz w:val="18"/>
                <w:szCs w:val="18"/>
              </w:rPr>
            </w:pPr>
            <w:ins w:id="12" w:author="Arngrímur Blöndahl" w:date="2019-10-22T15:01:00Z">
              <w:r>
                <w:rPr>
                  <w:rFonts w:ascii="Arial" w:hAnsi="Arial" w:cs="Arial"/>
                  <w:color w:val="000000"/>
                  <w:sz w:val="18"/>
                  <w:szCs w:val="18"/>
                </w:rPr>
                <w:t>Ingvi Rafn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2FB1" w:rsidRPr="00782FB1" w:rsidRDefault="00782FB1" w:rsidP="00782FB1">
            <w:pPr>
              <w:rPr>
                <w:ins w:id="13" w:author="Arngrímur Blöndahl" w:date="2019-10-22T15:01:00Z"/>
                <w:rFonts w:ascii="Arial" w:hAnsi="Arial" w:cs="Arial"/>
                <w:color w:val="000000"/>
                <w:sz w:val="18"/>
                <w:szCs w:val="18"/>
              </w:rPr>
            </w:pPr>
            <w:ins w:id="14" w:author="Arngrímur Blöndahl" w:date="2019-10-22T15:02:00Z">
              <w:r>
                <w:rPr>
                  <w:rFonts w:ascii="Arial" w:hAnsi="Arial" w:cs="Arial"/>
                  <w:color w:val="000000"/>
                  <w:sz w:val="18"/>
                  <w:szCs w:val="18"/>
                </w:rPr>
                <w:t>IR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FB1" w:rsidRPr="00782FB1" w:rsidRDefault="00782FB1" w:rsidP="00782FB1">
            <w:pPr>
              <w:rPr>
                <w:ins w:id="15" w:author="Arngrímur Blöndahl" w:date="2019-10-22T15:01:00Z"/>
                <w:rFonts w:ascii="Arial" w:hAnsi="Arial" w:cs="Arial"/>
                <w:color w:val="000000"/>
                <w:sz w:val="18"/>
                <w:szCs w:val="18"/>
              </w:rPr>
            </w:pPr>
            <w:ins w:id="16" w:author="Arngrímur Blöndahl" w:date="2019-10-22T15:02:00Z">
              <w:r>
                <w:rPr>
                  <w:rFonts w:ascii="Arial" w:hAnsi="Arial" w:cs="Arial"/>
                  <w:color w:val="000000"/>
                  <w:sz w:val="18"/>
                  <w:szCs w:val="18"/>
                </w:rPr>
                <w:t>Íslandsbanki</w:t>
              </w:r>
            </w:ins>
          </w:p>
        </w:tc>
      </w:tr>
      <w:tr w:rsidR="00782FB1" w:rsidRPr="00782FB1" w:rsidTr="00782FB1">
        <w:trPr>
          <w:trHeight w:val="290"/>
          <w:ins w:id="17" w:author="Arngrímur Blöndahl" w:date="2019-10-22T15:01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18" w:author="Arngrímur Blöndahl" w:date="2019-10-22T15:01:00Z"/>
                <w:rFonts w:ascii="Arial" w:hAnsi="Arial" w:cs="Arial"/>
                <w:color w:val="000000"/>
                <w:sz w:val="18"/>
                <w:szCs w:val="18"/>
              </w:rPr>
            </w:pPr>
            <w:ins w:id="19" w:author="Arngrímur Blöndahl" w:date="2019-10-22T15:01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S</w:t>
              </w:r>
            </w:ins>
            <w:ins w:id="20" w:author="Arngrímur Blöndahl" w:date="2019-10-22T15:02:00Z">
              <w:r>
                <w:rPr>
                  <w:rFonts w:ascii="Arial" w:hAnsi="Arial" w:cs="Arial"/>
                  <w:color w:val="000000"/>
                  <w:sz w:val="18"/>
                  <w:szCs w:val="18"/>
                </w:rPr>
                <w:t>n</w:t>
              </w:r>
            </w:ins>
            <w:ins w:id="21" w:author="Arngrímur Blöndahl" w:date="2019-10-22T15:01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orri Karlsson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22" w:author="Arngrímur Blöndahl" w:date="2019-10-22T15:01:00Z"/>
                <w:rFonts w:ascii="Arial" w:hAnsi="Arial" w:cs="Arial"/>
                <w:color w:val="000000"/>
                <w:sz w:val="18"/>
                <w:szCs w:val="18"/>
              </w:rPr>
            </w:pPr>
            <w:ins w:id="23" w:author="Arngrímur Blöndahl" w:date="2019-10-22T15:01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SK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ins w:id="24" w:author="Arngrímur Blöndahl" w:date="2019-10-22T15:01:00Z"/>
                <w:rFonts w:ascii="Arial" w:hAnsi="Arial" w:cs="Arial"/>
                <w:color w:val="000000"/>
                <w:sz w:val="18"/>
                <w:szCs w:val="18"/>
              </w:rPr>
            </w:pPr>
            <w:ins w:id="25" w:author="Arngrímur Blöndahl" w:date="2019-10-22T15:01:00Z">
              <w:r>
                <w:rPr>
                  <w:rFonts w:ascii="Arial" w:hAnsi="Arial" w:cs="Arial"/>
                  <w:color w:val="000000"/>
                  <w:sz w:val="18"/>
                  <w:szCs w:val="18"/>
                </w:rPr>
                <w:t>Íslandsbanki</w:t>
              </w:r>
            </w:ins>
          </w:p>
        </w:tc>
      </w:tr>
      <w:tr w:rsidR="00782FB1" w:rsidRPr="00782FB1" w:rsidTr="00782FB1">
        <w:trPr>
          <w:trHeight w:val="290"/>
          <w:ins w:id="26" w:author="Arngrímur Blöndahl" w:date="2019-10-22T15:02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27" w:author="Arngrímur Blöndahl" w:date="2019-10-22T15:02:00Z"/>
                <w:rFonts w:ascii="Arial" w:hAnsi="Arial" w:cs="Arial"/>
                <w:color w:val="000000"/>
                <w:sz w:val="18"/>
                <w:szCs w:val="18"/>
              </w:rPr>
            </w:pPr>
            <w:ins w:id="28" w:author="Arngrímur Blöndahl" w:date="2019-10-22T15:02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Sigurður Gauti Hauksson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29" w:author="Arngrímur Blöndahl" w:date="2019-10-22T15:02:00Z"/>
                <w:rFonts w:ascii="Arial" w:hAnsi="Arial" w:cs="Arial"/>
                <w:color w:val="000000"/>
                <w:sz w:val="18"/>
                <w:szCs w:val="18"/>
              </w:rPr>
            </w:pPr>
            <w:ins w:id="30" w:author="Arngrímur Blöndahl" w:date="2019-10-22T15:02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SGH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ins w:id="31" w:author="Arngrímur Blöndahl" w:date="2019-10-22T15:02:00Z"/>
                <w:rFonts w:ascii="Arial" w:hAnsi="Arial" w:cs="Arial"/>
                <w:color w:val="000000"/>
                <w:sz w:val="18"/>
                <w:szCs w:val="18"/>
              </w:rPr>
            </w:pPr>
            <w:ins w:id="32" w:author="Arngrímur Blöndahl" w:date="2019-10-22T15:02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Alskil</w:t>
              </w:r>
            </w:ins>
          </w:p>
        </w:tc>
      </w:tr>
      <w:tr w:rsidR="00782FB1" w:rsidRPr="00782FB1" w:rsidTr="00782FB1">
        <w:trPr>
          <w:trHeight w:val="290"/>
          <w:ins w:id="33" w:author="Arngrímur Blöndahl" w:date="2019-10-22T15:02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34" w:author="Arngrímur Blöndahl" w:date="2019-10-22T15:02:00Z"/>
                <w:rFonts w:ascii="Arial" w:hAnsi="Arial" w:cs="Arial"/>
                <w:color w:val="000000"/>
                <w:sz w:val="18"/>
                <w:szCs w:val="18"/>
              </w:rPr>
            </w:pPr>
            <w:ins w:id="35" w:author="Arngrímur Blöndahl" w:date="2019-10-22T15:02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Hermann Snorrason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36" w:author="Arngrímur Blöndahl" w:date="2019-10-22T15:02:00Z"/>
                <w:rFonts w:ascii="Arial" w:hAnsi="Arial" w:cs="Arial"/>
                <w:color w:val="000000"/>
                <w:sz w:val="18"/>
                <w:szCs w:val="18"/>
              </w:rPr>
            </w:pPr>
            <w:ins w:id="37" w:author="Arngrímur Blöndahl" w:date="2019-10-22T15:02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HS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ins w:id="38" w:author="Arngrímur Blöndahl" w:date="2019-10-22T15:02:00Z"/>
                <w:rFonts w:ascii="Arial" w:hAnsi="Arial" w:cs="Arial"/>
                <w:color w:val="000000"/>
                <w:sz w:val="18"/>
                <w:szCs w:val="18"/>
              </w:rPr>
            </w:pPr>
            <w:ins w:id="39" w:author="Arngrímur Blöndahl" w:date="2019-10-22T15:02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Landsbankinn</w:t>
              </w:r>
            </w:ins>
          </w:p>
        </w:tc>
      </w:tr>
      <w:tr w:rsidR="00782FB1" w:rsidRPr="00782FB1" w:rsidTr="00782FB1">
        <w:trPr>
          <w:trHeight w:val="290"/>
          <w:ins w:id="40" w:author="Arngrímur Blöndahl" w:date="2019-10-22T15:03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41" w:author="Arngrímur Blöndahl" w:date="2019-10-22T15:03:00Z"/>
                <w:rFonts w:ascii="Arial" w:hAnsi="Arial" w:cs="Arial"/>
                <w:color w:val="000000"/>
                <w:sz w:val="18"/>
                <w:szCs w:val="18"/>
              </w:rPr>
            </w:pPr>
            <w:ins w:id="42" w:author="Arngrímur Blöndahl" w:date="2019-10-22T15:03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Halldór Vagn Hreinsson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43" w:author="Arngrímur Blöndahl" w:date="2019-10-22T15:03:00Z"/>
                <w:rFonts w:ascii="Arial" w:hAnsi="Arial" w:cs="Arial"/>
                <w:color w:val="000000"/>
                <w:sz w:val="18"/>
                <w:szCs w:val="18"/>
              </w:rPr>
            </w:pPr>
            <w:ins w:id="44" w:author="Arngrímur Blöndahl" w:date="2019-10-22T15:03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HVH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ins w:id="45" w:author="Arngrímur Blöndahl" w:date="2019-10-22T15:03:00Z"/>
                <w:rFonts w:ascii="Arial" w:hAnsi="Arial" w:cs="Arial"/>
                <w:color w:val="000000"/>
                <w:sz w:val="18"/>
                <w:szCs w:val="18"/>
              </w:rPr>
            </w:pPr>
            <w:ins w:id="46" w:author="Arngrímur Blöndahl" w:date="2019-10-22T15:03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Landsbankinn</w:t>
              </w:r>
            </w:ins>
          </w:p>
        </w:tc>
      </w:tr>
      <w:tr w:rsidR="00782FB1" w:rsidRPr="00782FB1" w:rsidTr="00782FB1">
        <w:trPr>
          <w:trHeight w:val="290"/>
          <w:ins w:id="47" w:author="Arngrímur Blöndahl" w:date="2019-10-22T15:03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48" w:author="Arngrímur Blöndahl" w:date="2019-10-22T15:03:00Z"/>
                <w:rFonts w:ascii="Arial" w:hAnsi="Arial" w:cs="Arial"/>
                <w:color w:val="000000"/>
                <w:sz w:val="18"/>
                <w:szCs w:val="18"/>
              </w:rPr>
            </w:pPr>
            <w:ins w:id="49" w:author="Arngrímur Blöndahl" w:date="2019-10-22T15:03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Guðmundur Jón Halldórsson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50" w:author="Arngrímur Blöndahl" w:date="2019-10-22T15:03:00Z"/>
                <w:rFonts w:ascii="Arial" w:hAnsi="Arial" w:cs="Arial"/>
                <w:color w:val="000000"/>
                <w:sz w:val="18"/>
                <w:szCs w:val="18"/>
              </w:rPr>
            </w:pPr>
            <w:ins w:id="51" w:author="Arngrímur Blöndahl" w:date="2019-10-22T15:03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GJH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ins w:id="52" w:author="Arngrímur Blöndahl" w:date="2019-10-22T15:03:00Z"/>
                <w:rFonts w:ascii="Arial" w:hAnsi="Arial" w:cs="Arial"/>
                <w:color w:val="000000"/>
                <w:sz w:val="18"/>
                <w:szCs w:val="18"/>
              </w:rPr>
            </w:pPr>
            <w:ins w:id="53" w:author="Arngrímur Blöndahl" w:date="2019-10-22T15:03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DataPlato ehf</w:t>
              </w:r>
            </w:ins>
          </w:p>
        </w:tc>
      </w:tr>
      <w:tr w:rsidR="00782FB1" w:rsidRPr="00782FB1" w:rsidTr="00782FB1">
        <w:trPr>
          <w:trHeight w:val="290"/>
          <w:ins w:id="54" w:author="Arngrímur Blöndahl" w:date="2019-10-22T15:03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55" w:author="Arngrímur Blöndahl" w:date="2019-10-22T15:03:00Z"/>
                <w:rFonts w:ascii="Arial" w:hAnsi="Arial" w:cs="Arial"/>
                <w:color w:val="000000"/>
                <w:sz w:val="18"/>
                <w:szCs w:val="18"/>
              </w:rPr>
            </w:pPr>
            <w:ins w:id="56" w:author="Arngrímur Blöndahl" w:date="2019-10-22T15:03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Atli Mar Gunnarsson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57" w:author="Arngrímur Blöndahl" w:date="2019-10-22T15:03:00Z"/>
                <w:rFonts w:ascii="Arial" w:hAnsi="Arial" w:cs="Arial"/>
                <w:color w:val="000000"/>
                <w:sz w:val="18"/>
                <w:szCs w:val="18"/>
              </w:rPr>
            </w:pPr>
            <w:ins w:id="58" w:author="Arngrímur Blöndahl" w:date="2019-10-22T15:03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 </w:t>
              </w:r>
            </w:ins>
            <w:ins w:id="59" w:author="Arngrímur Blöndahl" w:date="2019-10-22T15:06:00Z">
              <w:r>
                <w:rPr>
                  <w:rFonts w:ascii="Arial" w:hAnsi="Arial" w:cs="Arial"/>
                  <w:color w:val="000000"/>
                  <w:sz w:val="18"/>
                  <w:szCs w:val="18"/>
                </w:rPr>
                <w:t>AMG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ins w:id="60" w:author="Arngrímur Blöndahl" w:date="2019-10-22T15:03:00Z"/>
                <w:rFonts w:ascii="Arial" w:hAnsi="Arial" w:cs="Arial"/>
                <w:color w:val="000000"/>
                <w:sz w:val="18"/>
                <w:szCs w:val="18"/>
              </w:rPr>
            </w:pPr>
            <w:ins w:id="61" w:author="Arngrímur Blöndahl" w:date="2019-10-22T15:03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Arionbanki</w:t>
              </w:r>
            </w:ins>
          </w:p>
        </w:tc>
      </w:tr>
      <w:tr w:rsidR="00782FB1" w:rsidRPr="00782FB1" w:rsidTr="00782FB1">
        <w:trPr>
          <w:trHeight w:val="290"/>
          <w:ins w:id="62" w:author="Arngrímur Blöndahl" w:date="2019-10-22T15:04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63" w:author="Arngrímur Blöndahl" w:date="2019-10-22T15:04:00Z"/>
                <w:rFonts w:ascii="Arial" w:hAnsi="Arial" w:cs="Arial"/>
                <w:color w:val="000000"/>
                <w:sz w:val="18"/>
                <w:szCs w:val="18"/>
              </w:rPr>
            </w:pPr>
            <w:ins w:id="64" w:author="Arngrímur Blöndahl" w:date="2019-10-22T15:04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Védís Ingólfsdóttir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65" w:author="Arngrímur Blöndahl" w:date="2019-10-22T15:04:00Z"/>
                <w:rFonts w:ascii="Arial" w:hAnsi="Arial" w:cs="Arial"/>
                <w:color w:val="000000"/>
                <w:sz w:val="18"/>
                <w:szCs w:val="18"/>
              </w:rPr>
            </w:pPr>
            <w:ins w:id="66" w:author="Arngrímur Blöndahl" w:date="2019-10-22T15:04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VI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ins w:id="67" w:author="Arngrímur Blöndahl" w:date="2019-10-22T15:04:00Z"/>
                <w:rFonts w:ascii="Arial" w:hAnsi="Arial" w:cs="Arial"/>
                <w:color w:val="000000"/>
                <w:sz w:val="18"/>
                <w:szCs w:val="18"/>
              </w:rPr>
            </w:pPr>
            <w:ins w:id="68" w:author="Arngrímur Blöndahl" w:date="2019-10-22T15:04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Arion banki</w:t>
              </w:r>
            </w:ins>
          </w:p>
        </w:tc>
      </w:tr>
      <w:tr w:rsidR="00782FB1" w:rsidRPr="00782FB1" w:rsidTr="00782FB1">
        <w:trPr>
          <w:trHeight w:val="290"/>
          <w:ins w:id="69" w:author="Arngrímur Blöndahl" w:date="2019-10-22T15:04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70" w:author="Arngrímur Blöndahl" w:date="2019-10-22T15:04:00Z"/>
                <w:rFonts w:ascii="Arial" w:hAnsi="Arial" w:cs="Arial"/>
                <w:color w:val="000000"/>
                <w:sz w:val="18"/>
                <w:szCs w:val="18"/>
              </w:rPr>
            </w:pPr>
            <w:ins w:id="71" w:author="Arngrímur Blöndahl" w:date="2019-10-22T15:04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Helena Rúriksdóttir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72" w:author="Arngrímur Blöndahl" w:date="2019-10-22T15:04:00Z"/>
                <w:rFonts w:ascii="Arial" w:hAnsi="Arial" w:cs="Arial"/>
                <w:color w:val="000000"/>
                <w:sz w:val="18"/>
                <w:szCs w:val="18"/>
              </w:rPr>
            </w:pPr>
            <w:ins w:id="73" w:author="Arngrímur Blöndahl" w:date="2019-10-22T15:04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HR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ins w:id="74" w:author="Arngrímur Blöndahl" w:date="2019-10-22T15:04:00Z"/>
                <w:rFonts w:ascii="Arial" w:hAnsi="Arial" w:cs="Arial"/>
                <w:color w:val="000000"/>
                <w:sz w:val="18"/>
                <w:szCs w:val="18"/>
              </w:rPr>
            </w:pPr>
            <w:ins w:id="75" w:author="Arngrímur Blöndahl" w:date="2019-10-22T15:04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Arionbanki</w:t>
              </w:r>
            </w:ins>
          </w:p>
        </w:tc>
      </w:tr>
      <w:tr w:rsidR="00782FB1" w:rsidRPr="00782FB1" w:rsidTr="00782FB1">
        <w:trPr>
          <w:trHeight w:val="290"/>
          <w:ins w:id="76" w:author="Arngrímur Blöndahl" w:date="2019-10-22T15:05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77" w:author="Arngrímur Blöndahl" w:date="2019-10-22T15:05:00Z"/>
                <w:rFonts w:ascii="Arial" w:hAnsi="Arial" w:cs="Arial"/>
                <w:color w:val="000000"/>
                <w:sz w:val="18"/>
                <w:szCs w:val="18"/>
              </w:rPr>
            </w:pPr>
            <w:ins w:id="78" w:author="Arngrímur Blöndahl" w:date="2019-10-22T15:05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Ólafur Eiríksson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79" w:author="Arngrímur Blöndahl" w:date="2019-10-22T15:05:00Z"/>
                <w:rFonts w:ascii="Arial" w:hAnsi="Arial" w:cs="Arial"/>
                <w:color w:val="000000"/>
                <w:sz w:val="18"/>
                <w:szCs w:val="18"/>
              </w:rPr>
            </w:pPr>
            <w:ins w:id="80" w:author="Arngrímur Blöndahl" w:date="2019-10-22T15:05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ÓE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ins w:id="81" w:author="Arngrímur Blöndahl" w:date="2019-10-22T15:05:00Z"/>
                <w:rFonts w:ascii="Arial" w:hAnsi="Arial" w:cs="Arial"/>
                <w:color w:val="000000"/>
                <w:sz w:val="18"/>
                <w:szCs w:val="18"/>
              </w:rPr>
            </w:pPr>
            <w:ins w:id="82" w:author="Arngrímur Blöndahl" w:date="2019-10-22T15:05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Landsbankinn</w:t>
              </w:r>
            </w:ins>
          </w:p>
        </w:tc>
      </w:tr>
      <w:tr w:rsidR="00782FB1" w:rsidRPr="00782FB1" w:rsidTr="00782FB1">
        <w:trPr>
          <w:trHeight w:val="290"/>
          <w:ins w:id="83" w:author="Arngrímur Blöndahl" w:date="2019-10-22T15:05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84" w:author="Arngrímur Blöndahl" w:date="2019-10-22T15:05:00Z"/>
                <w:rFonts w:ascii="Arial" w:hAnsi="Arial" w:cs="Arial"/>
                <w:color w:val="000000"/>
                <w:sz w:val="18"/>
                <w:szCs w:val="18"/>
              </w:rPr>
            </w:pPr>
            <w:ins w:id="85" w:author="Arngrímur Blöndahl" w:date="2019-10-22T15:05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Styrmir Kristjánsson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86" w:author="Arngrímur Blöndahl" w:date="2019-10-22T15:05:00Z"/>
                <w:rFonts w:ascii="Arial" w:hAnsi="Arial" w:cs="Arial"/>
                <w:color w:val="000000"/>
                <w:sz w:val="18"/>
                <w:szCs w:val="18"/>
              </w:rPr>
            </w:pPr>
            <w:ins w:id="87" w:author="Arngrímur Blöndahl" w:date="2019-10-22T15:05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SK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ins w:id="88" w:author="Arngrímur Blöndahl" w:date="2019-10-22T15:05:00Z"/>
                <w:rFonts w:ascii="Arial" w:hAnsi="Arial" w:cs="Arial"/>
                <w:color w:val="000000"/>
                <w:sz w:val="18"/>
                <w:szCs w:val="18"/>
              </w:rPr>
            </w:pPr>
            <w:ins w:id="89" w:author="Arngrímur Blöndahl" w:date="2019-10-22T15:05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Sjálfstæður</w:t>
              </w:r>
            </w:ins>
          </w:p>
        </w:tc>
      </w:tr>
      <w:tr w:rsidR="00782FB1" w:rsidRPr="00782FB1" w:rsidTr="00782FB1">
        <w:trPr>
          <w:trHeight w:val="290"/>
          <w:ins w:id="90" w:author="Arngrímur Blöndahl" w:date="2019-10-22T15:06:00Z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91" w:author="Arngrímur Blöndahl" w:date="2019-10-22T15:06:00Z"/>
                <w:rFonts w:ascii="Arial" w:hAnsi="Arial" w:cs="Arial"/>
                <w:color w:val="000000"/>
                <w:sz w:val="18"/>
                <w:szCs w:val="18"/>
              </w:rPr>
            </w:pPr>
            <w:ins w:id="92" w:author="Arngrímur Blöndahl" w:date="2019-10-22T15:06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lastRenderedPageBreak/>
                <w:t>Jóhannes Þór Ágústarson</w:t>
              </w:r>
            </w:ins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ins w:id="93" w:author="Arngrímur Blöndahl" w:date="2019-10-22T15:06:00Z"/>
                <w:rFonts w:ascii="Arial" w:hAnsi="Arial" w:cs="Arial"/>
                <w:color w:val="000000"/>
                <w:sz w:val="18"/>
                <w:szCs w:val="18"/>
              </w:rPr>
            </w:pPr>
            <w:ins w:id="94" w:author="Arngrímur Blöndahl" w:date="2019-10-22T15:06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JÞÁ</w:t>
              </w:r>
            </w:ins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ins w:id="95" w:author="Arngrímur Blöndahl" w:date="2019-10-22T15:06:00Z"/>
                <w:rFonts w:ascii="Arial" w:hAnsi="Arial" w:cs="Arial"/>
                <w:color w:val="000000"/>
                <w:sz w:val="18"/>
                <w:szCs w:val="18"/>
              </w:rPr>
            </w:pPr>
            <w:ins w:id="96" w:author="Arngrímur Blöndahl" w:date="2019-10-22T15:06:00Z">
              <w:r w:rsidRPr="00782FB1">
                <w:rPr>
                  <w:rFonts w:ascii="Arial" w:hAnsi="Arial" w:cs="Arial"/>
                  <w:color w:val="000000"/>
                  <w:sz w:val="18"/>
                  <w:szCs w:val="18"/>
                </w:rPr>
                <w:t>Íslandsbanki</w:t>
              </w:r>
            </w:ins>
          </w:p>
        </w:tc>
      </w:tr>
    </w:tbl>
    <w:p w:rsidR="00782FB1" w:rsidRDefault="00782FB1" w:rsidP="00F32B8F">
      <w:pPr>
        <w:tabs>
          <w:tab w:val="left" w:pos="1843"/>
        </w:tabs>
      </w:pPr>
    </w:p>
    <w:p w:rsidR="00F32B8F" w:rsidRDefault="00F32B8F" w:rsidP="00F32B8F">
      <w:pPr>
        <w:tabs>
          <w:tab w:val="left" w:pos="1843"/>
        </w:tabs>
        <w:rPr>
          <w:b/>
          <w:color w:val="000000" w:themeColor="text1"/>
        </w:rPr>
      </w:pPr>
    </w:p>
    <w:p w:rsidR="00D45225" w:rsidRDefault="00D45225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:rsidR="00DC3F2D" w:rsidRDefault="00DC3F2D" w:rsidP="004F019F">
      <w:pPr>
        <w:numPr>
          <w:ilvl w:val="0"/>
          <w:numId w:val="3"/>
        </w:numPr>
        <w:rPr>
          <w:sz w:val="22"/>
          <w:szCs w:val="22"/>
        </w:rPr>
      </w:pPr>
      <w:r>
        <w:t>Fundargerð síðasta fundar</w:t>
      </w:r>
    </w:p>
    <w:p w:rsidR="00775E68" w:rsidRPr="00776CFC" w:rsidRDefault="00775E68" w:rsidP="004F019F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316A8D97">
        <w:rPr>
          <w:b/>
          <w:bCs/>
          <w:color w:val="000000" w:themeColor="text1"/>
        </w:rPr>
        <w:t xml:space="preserve">Almennt - General </w:t>
      </w:r>
    </w:p>
    <w:p w:rsidR="00775E68" w:rsidRDefault="00775E68" w:rsidP="004F019F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316A8D97">
        <w:rPr>
          <w:color w:val="000000" w:themeColor="text1"/>
          <w:sz w:val="22"/>
          <w:szCs w:val="22"/>
        </w:rPr>
        <w:t>Vinnustofa - vinnustofusamþykkt</w:t>
      </w:r>
    </w:p>
    <w:p w:rsidR="00775E68" w:rsidRDefault="00775E68" w:rsidP="004F019F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316A8D97">
        <w:rPr>
          <w:color w:val="000000" w:themeColor="text1"/>
          <w:sz w:val="22"/>
          <w:szCs w:val="22"/>
        </w:rPr>
        <w:t xml:space="preserve">Fundaplan - </w:t>
      </w:r>
    </w:p>
    <w:p w:rsidR="00775E68" w:rsidRDefault="00775E68" w:rsidP="004F019F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316A8D97">
        <w:rPr>
          <w:color w:val="000000" w:themeColor="text1"/>
          <w:sz w:val="22"/>
          <w:szCs w:val="22"/>
        </w:rPr>
        <w:t>MS Teams</w:t>
      </w:r>
    </w:p>
    <w:p w:rsidR="00775E68" w:rsidRPr="00775E68" w:rsidRDefault="00775E68" w:rsidP="004F019F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775E68">
        <w:rPr>
          <w:color w:val="000000" w:themeColor="text1"/>
          <w:sz w:val="22"/>
          <w:szCs w:val="22"/>
        </w:rPr>
        <w:t xml:space="preserve">GitHub sjá </w:t>
      </w:r>
      <w:hyperlink r:id="rId11">
        <w:r w:rsidRPr="00775E68">
          <w:rPr>
            <w:rStyle w:val="Hyperlink"/>
            <w:color w:val="000000" w:themeColor="text1"/>
            <w:sz w:val="22"/>
            <w:szCs w:val="22"/>
          </w:rPr>
          <w:t>link</w:t>
        </w:r>
      </w:hyperlink>
    </w:p>
    <w:p w:rsidR="00775E68" w:rsidRDefault="00775E68" w:rsidP="004F019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316A8D97">
        <w:rPr>
          <w:b/>
          <w:bCs/>
          <w:color w:val="000000" w:themeColor="text1"/>
        </w:rPr>
        <w:t>Afurðir verkefnis</w:t>
      </w:r>
    </w:p>
    <w:p w:rsidR="00775E68" w:rsidRPr="00775E68" w:rsidRDefault="00775E68" w:rsidP="004F019F">
      <w:pPr>
        <w:numPr>
          <w:ilvl w:val="0"/>
          <w:numId w:val="3"/>
        </w:numPr>
        <w:rPr>
          <w:b/>
        </w:rPr>
      </w:pPr>
      <w:r w:rsidRPr="00775E68">
        <w:rPr>
          <w:b/>
        </w:rPr>
        <w:t>Önnur mál</w:t>
      </w:r>
    </w:p>
    <w:p w:rsidR="00775E68" w:rsidRPr="00E34E57" w:rsidRDefault="00775E68" w:rsidP="004F019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316A8D97">
        <w:rPr>
          <w:b/>
          <w:bCs/>
          <w:color w:val="000000" w:themeColor="text1"/>
        </w:rPr>
        <w:t>Næstu skref</w:t>
      </w:r>
    </w:p>
    <w:p w:rsidR="00DC3F2D" w:rsidRDefault="00DC3F2D" w:rsidP="00DC3F2D"/>
    <w:p w:rsidR="00AB672A" w:rsidRPr="00AB672A" w:rsidRDefault="00AB672A" w:rsidP="004F019F">
      <w:pPr>
        <w:pStyle w:val="ListParagraph"/>
        <w:numPr>
          <w:ilvl w:val="0"/>
          <w:numId w:val="6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:rsidR="00AB672A" w:rsidRDefault="316A8D97" w:rsidP="316A8D97">
      <w:pPr>
        <w:ind w:left="360"/>
        <w:rPr>
          <w:b/>
          <w:bCs/>
          <w:color w:val="000000" w:themeColor="text1"/>
          <w:sz w:val="22"/>
          <w:szCs w:val="22"/>
        </w:rPr>
      </w:pPr>
      <w:r w:rsidRPr="00782FB1">
        <w:t>VH-1-</w:t>
      </w:r>
      <w:del w:id="97" w:author="Arngrímur Blöndahl" w:date="2019-10-22T15:07:00Z">
        <w:r w:rsidRPr="00782FB1" w:rsidDel="00782FB1">
          <w:delText>5</w:delText>
        </w:r>
      </w:del>
      <w:ins w:id="98" w:author="Arngrímur Blöndahl" w:date="2019-10-22T15:07:00Z">
        <w:r w:rsidR="00782FB1">
          <w:t>7</w:t>
        </w:r>
      </w:ins>
      <w:r>
        <w:t xml:space="preserve"> – engar athugasemdir</w:t>
      </w:r>
    </w:p>
    <w:p w:rsidR="000569C9" w:rsidRDefault="000569C9" w:rsidP="00750BCD">
      <w:pPr>
        <w:ind w:left="360"/>
        <w:rPr>
          <w:b/>
          <w:color w:val="000000" w:themeColor="text1"/>
        </w:rPr>
      </w:pPr>
    </w:p>
    <w:p w:rsidR="00B46BF2" w:rsidRDefault="00B46BF2" w:rsidP="00750BCD">
      <w:pPr>
        <w:ind w:left="360"/>
        <w:rPr>
          <w:b/>
          <w:color w:val="000000" w:themeColor="text1"/>
        </w:rPr>
      </w:pPr>
    </w:p>
    <w:p w:rsidR="00B46BF2" w:rsidRPr="00D45225" w:rsidRDefault="00B46BF2" w:rsidP="00750BCD">
      <w:pPr>
        <w:ind w:left="360"/>
        <w:rPr>
          <w:b/>
          <w:color w:val="000000" w:themeColor="text1"/>
        </w:rPr>
      </w:pPr>
    </w:p>
    <w:p w:rsidR="00776CFC" w:rsidRPr="00776CFC" w:rsidRDefault="316A8D97" w:rsidP="004F019F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316A8D97">
        <w:rPr>
          <w:b/>
          <w:bCs/>
          <w:color w:val="000000" w:themeColor="text1"/>
        </w:rPr>
        <w:t xml:space="preserve">Almennt - General </w:t>
      </w:r>
    </w:p>
    <w:p w:rsidR="00775E68" w:rsidRDefault="00775E68" w:rsidP="316A8D97">
      <w:pPr>
        <w:ind w:left="708" w:firstLine="708"/>
        <w:rPr>
          <w:color w:val="000000" w:themeColor="text1"/>
          <w:sz w:val="22"/>
          <w:szCs w:val="22"/>
        </w:rPr>
      </w:pPr>
    </w:p>
    <w:p w:rsidR="00775E68" w:rsidRDefault="316A8D97" w:rsidP="001F4926">
      <w:pPr>
        <w:pStyle w:val="ListParagraph"/>
        <w:numPr>
          <w:ilvl w:val="1"/>
          <w:numId w:val="7"/>
        </w:numPr>
        <w:rPr>
          <w:color w:val="000000" w:themeColor="text1"/>
          <w:sz w:val="22"/>
          <w:szCs w:val="22"/>
        </w:rPr>
      </w:pPr>
      <w:r w:rsidRPr="316A8D97">
        <w:rPr>
          <w:color w:val="000000" w:themeColor="text1"/>
          <w:sz w:val="22"/>
          <w:szCs w:val="22"/>
        </w:rPr>
        <w:t xml:space="preserve">Fundaplan </w:t>
      </w:r>
      <w:r w:rsidR="00775E68">
        <w:rPr>
          <w:color w:val="000000" w:themeColor="text1"/>
          <w:sz w:val="22"/>
          <w:szCs w:val="22"/>
        </w:rPr>
        <w:t>–</w:t>
      </w:r>
      <w:r w:rsidRPr="316A8D97">
        <w:rPr>
          <w:color w:val="000000" w:themeColor="text1"/>
          <w:sz w:val="22"/>
          <w:szCs w:val="22"/>
        </w:rPr>
        <w:t xml:space="preserve"> </w:t>
      </w:r>
    </w:p>
    <w:p w:rsidR="00C87C45" w:rsidRDefault="00C87C45" w:rsidP="004F019F">
      <w:pPr>
        <w:pStyle w:val="ListParagraph"/>
        <w:numPr>
          <w:ilvl w:val="2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GV </w:t>
      </w:r>
      <w:r w:rsidR="00B46BF2">
        <w:rPr>
          <w:color w:val="000000" w:themeColor="text1"/>
          <w:sz w:val="22"/>
          <w:szCs w:val="22"/>
        </w:rPr>
        <w:t xml:space="preserve">boðaði </w:t>
      </w:r>
      <w:r>
        <w:rPr>
          <w:color w:val="000000" w:themeColor="text1"/>
          <w:sz w:val="22"/>
          <w:szCs w:val="22"/>
        </w:rPr>
        <w:t xml:space="preserve"> eftirfarandi fundaröð</w:t>
      </w:r>
    </w:p>
    <w:p w:rsidR="001F4926" w:rsidRPr="001F4926" w:rsidRDefault="001F4926" w:rsidP="001F4926">
      <w:pPr>
        <w:ind w:left="1980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1416" w:type="dxa"/>
        <w:tblLayout w:type="fixed"/>
        <w:tblLook w:val="04A0" w:firstRow="1" w:lastRow="0" w:firstColumn="1" w:lastColumn="0" w:noHBand="0" w:noVBand="1"/>
      </w:tblPr>
      <w:tblGrid>
        <w:gridCol w:w="1650"/>
        <w:gridCol w:w="4890"/>
      </w:tblGrid>
      <w:tr w:rsidR="00775E68" w:rsidTr="0025035C">
        <w:tc>
          <w:tcPr>
            <w:tcW w:w="1650" w:type="dxa"/>
          </w:tcPr>
          <w:p w:rsidR="00775E68" w:rsidRDefault="00B646A5" w:rsidP="0025035C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Dags</w:t>
            </w:r>
          </w:p>
        </w:tc>
        <w:tc>
          <w:tcPr>
            <w:tcW w:w="4890" w:type="dxa"/>
          </w:tcPr>
          <w:p w:rsidR="00775E68" w:rsidRDefault="00775E68" w:rsidP="0025035C">
            <w:r w:rsidRPr="316A8D97">
              <w:rPr>
                <w:rFonts w:ascii="Calibri" w:eastAsia="Calibri" w:hAnsi="Calibri" w:cs="Calibri"/>
                <w:sz w:val="22"/>
                <w:szCs w:val="22"/>
              </w:rPr>
              <w:t>Vinna</w:t>
            </w:r>
          </w:p>
        </w:tc>
      </w:tr>
      <w:tr w:rsidR="00775E68" w:rsidTr="0025035C">
        <w:tc>
          <w:tcPr>
            <w:tcW w:w="1650" w:type="dxa"/>
          </w:tcPr>
          <w:p w:rsidR="00775E68" w:rsidRDefault="00775E68" w:rsidP="0025035C">
            <w:pPr>
              <w:jc w:val="right"/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>1. Okt 2019</w:t>
            </w:r>
          </w:p>
        </w:tc>
        <w:tc>
          <w:tcPr>
            <w:tcW w:w="4890" w:type="dxa"/>
          </w:tcPr>
          <w:p w:rsidR="00775E68" w:rsidRDefault="00775E68" w:rsidP="0025035C">
            <w:r w:rsidRPr="316A8D97">
              <w:rPr>
                <w:rFonts w:ascii="Calibri" w:eastAsia="Calibri" w:hAnsi="Calibri" w:cs="Calibri"/>
                <w:sz w:val="22"/>
                <w:szCs w:val="22"/>
              </w:rPr>
              <w:t>Ræsing vinnu með VH-1</w:t>
            </w:r>
          </w:p>
        </w:tc>
      </w:tr>
      <w:tr w:rsidR="00775E68" w:rsidTr="0025035C">
        <w:tc>
          <w:tcPr>
            <w:tcW w:w="1650" w:type="dxa"/>
          </w:tcPr>
          <w:p w:rsidR="00775E68" w:rsidRDefault="00C87C45" w:rsidP="0025035C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15. </w:t>
            </w:r>
            <w:r w:rsidR="00775E68" w:rsidRPr="316A8D97">
              <w:rPr>
                <w:rFonts w:ascii="Calibri" w:eastAsia="Calibri" w:hAnsi="Calibri" w:cs="Calibri"/>
                <w:sz w:val="22"/>
                <w:szCs w:val="22"/>
              </w:rPr>
              <w:t>Okt  2019</w:t>
            </w:r>
          </w:p>
        </w:tc>
        <w:tc>
          <w:tcPr>
            <w:tcW w:w="4890" w:type="dxa"/>
          </w:tcPr>
          <w:p w:rsidR="00775E68" w:rsidRDefault="00775E68" w:rsidP="0025035C"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VH-1 </w:t>
            </w:r>
          </w:p>
        </w:tc>
      </w:tr>
      <w:tr w:rsidR="00C87C45" w:rsidTr="0025035C">
        <w:tc>
          <w:tcPr>
            <w:tcW w:w="1650" w:type="dxa"/>
          </w:tcPr>
          <w:p w:rsidR="00C87C45" w:rsidRPr="316A8D97" w:rsidRDefault="00C87C45" w:rsidP="00C87C4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22. 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>Okt  2019</w:t>
            </w:r>
          </w:p>
        </w:tc>
        <w:tc>
          <w:tcPr>
            <w:tcW w:w="4890" w:type="dxa"/>
          </w:tcPr>
          <w:p w:rsidR="00C87C45" w:rsidRPr="316A8D97" w:rsidRDefault="00C87C45" w:rsidP="00C87C4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VH-1 </w:t>
            </w:r>
          </w:p>
        </w:tc>
      </w:tr>
      <w:tr w:rsidR="00C87C45" w:rsidTr="0025035C">
        <w:tc>
          <w:tcPr>
            <w:tcW w:w="1650" w:type="dxa"/>
          </w:tcPr>
          <w:p w:rsidR="00C87C45" w:rsidRPr="316A8D97" w:rsidRDefault="00C87C45" w:rsidP="00C87C4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29. 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>Okt  2019</w:t>
            </w:r>
          </w:p>
        </w:tc>
        <w:tc>
          <w:tcPr>
            <w:tcW w:w="4890" w:type="dxa"/>
          </w:tcPr>
          <w:p w:rsidR="00C87C45" w:rsidRPr="316A8D97" w:rsidRDefault="00C87C45" w:rsidP="00C87C4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VH-1 </w:t>
            </w:r>
          </w:p>
        </w:tc>
      </w:tr>
      <w:tr w:rsidR="00C87C45" w:rsidTr="0025035C">
        <w:tc>
          <w:tcPr>
            <w:tcW w:w="1650" w:type="dxa"/>
          </w:tcPr>
          <w:p w:rsidR="00C87C45" w:rsidRPr="316A8D97" w:rsidRDefault="00690A84" w:rsidP="00C87C4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ins w:id="99" w:author="Guðmundur Valsson" w:date="2019-10-29T12:58:00Z">
              <w:r>
                <w:rPr>
                  <w:rFonts w:ascii="Calibri" w:eastAsia="Calibri" w:hAnsi="Calibri" w:cs="Calibri"/>
                  <w:sz w:val="22"/>
                  <w:szCs w:val="22"/>
                </w:rPr>
                <w:t>5</w:t>
              </w:r>
            </w:ins>
            <w:del w:id="100" w:author="Guðmundur Valsson" w:date="2019-10-29T12:58:00Z">
              <w:r w:rsidR="00C87C45" w:rsidDel="00690A84">
                <w:rPr>
                  <w:rFonts w:ascii="Calibri" w:eastAsia="Calibri" w:hAnsi="Calibri" w:cs="Calibri"/>
                  <w:sz w:val="22"/>
                  <w:szCs w:val="22"/>
                </w:rPr>
                <w:delText>4</w:delText>
              </w:r>
            </w:del>
            <w:r w:rsidR="00C87C45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="00C87C45" w:rsidRPr="316A8D97">
              <w:rPr>
                <w:rFonts w:ascii="Calibri" w:eastAsia="Calibri" w:hAnsi="Calibri" w:cs="Calibri"/>
                <w:sz w:val="22"/>
                <w:szCs w:val="22"/>
              </w:rPr>
              <w:t>Nóv  2019</w:t>
            </w:r>
          </w:p>
        </w:tc>
        <w:tc>
          <w:tcPr>
            <w:tcW w:w="4890" w:type="dxa"/>
          </w:tcPr>
          <w:p w:rsidR="00C87C45" w:rsidRPr="316A8D97" w:rsidRDefault="00C87C45" w:rsidP="00C87C4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VH-1 </w:t>
            </w:r>
          </w:p>
        </w:tc>
      </w:tr>
      <w:tr w:rsidR="00C87C45" w:rsidTr="0025035C">
        <w:tc>
          <w:tcPr>
            <w:tcW w:w="1650" w:type="dxa"/>
          </w:tcPr>
          <w:p w:rsidR="00C87C45" w:rsidRDefault="00C87C45" w:rsidP="00C87C45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del w:id="101" w:author="Guðmundur Valsson" w:date="2019-10-29T12:58:00Z">
              <w:r w:rsidDel="00690A84">
                <w:rPr>
                  <w:rFonts w:ascii="Calibri" w:eastAsia="Calibri" w:hAnsi="Calibri" w:cs="Calibri"/>
                  <w:sz w:val="22"/>
                  <w:szCs w:val="22"/>
                </w:rPr>
                <w:delText>1</w:delText>
              </w:r>
            </w:del>
            <w:ins w:id="102" w:author="Guðmundur Valsson" w:date="2019-10-29T12:58:00Z">
              <w:r w:rsidR="00690A84">
                <w:rPr>
                  <w:rFonts w:ascii="Calibri" w:eastAsia="Calibri" w:hAnsi="Calibri" w:cs="Calibri"/>
                  <w:sz w:val="22"/>
                  <w:szCs w:val="22"/>
                </w:rPr>
                <w:t>2</w:t>
              </w:r>
            </w:ins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>Nóv  2019</w:t>
            </w:r>
          </w:p>
        </w:tc>
        <w:tc>
          <w:tcPr>
            <w:tcW w:w="4890" w:type="dxa"/>
          </w:tcPr>
          <w:p w:rsidR="00C87C45" w:rsidRDefault="00C87C45" w:rsidP="00C87C45"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VH-1 </w:t>
            </w:r>
          </w:p>
        </w:tc>
      </w:tr>
      <w:tr w:rsidR="00C87C45" w:rsidTr="0025035C">
        <w:tc>
          <w:tcPr>
            <w:tcW w:w="1650" w:type="dxa"/>
          </w:tcPr>
          <w:p w:rsidR="00C87C45" w:rsidRDefault="00C87C45" w:rsidP="00C87C45">
            <w:pPr>
              <w:jc w:val="right"/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ins w:id="103" w:author="Guðmundur Valsson" w:date="2019-10-29T12:59:00Z">
              <w:r w:rsidR="00690A84">
                <w:rPr>
                  <w:rFonts w:ascii="Calibri" w:eastAsia="Calibri" w:hAnsi="Calibri" w:cs="Calibri"/>
                  <w:sz w:val="22"/>
                  <w:szCs w:val="22"/>
                </w:rPr>
                <w:t>9</w:t>
              </w:r>
            </w:ins>
            <w:del w:id="104" w:author="Guðmundur Valsson" w:date="2019-10-29T12:59:00Z">
              <w:r w:rsidDel="00690A84">
                <w:rPr>
                  <w:rFonts w:ascii="Calibri" w:eastAsia="Calibri" w:hAnsi="Calibri" w:cs="Calibri"/>
                  <w:sz w:val="22"/>
                  <w:szCs w:val="22"/>
                </w:rPr>
                <w:delText>8</w:delText>
              </w:r>
            </w:del>
            <w:r w:rsidRPr="316A8D97">
              <w:rPr>
                <w:rFonts w:ascii="Calibri" w:eastAsia="Calibri" w:hAnsi="Calibri" w:cs="Calibri"/>
                <w:sz w:val="22"/>
                <w:szCs w:val="22"/>
              </w:rPr>
              <w:t>. Nóv 2019</w:t>
            </w:r>
          </w:p>
        </w:tc>
        <w:tc>
          <w:tcPr>
            <w:tcW w:w="4890" w:type="dxa"/>
          </w:tcPr>
          <w:p w:rsidR="00C87C45" w:rsidRDefault="00C87C45" w:rsidP="00C87C45"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Vinnustofa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–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 stöðufundur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>VH-1 og VH-2</w:t>
            </w:r>
          </w:p>
        </w:tc>
      </w:tr>
      <w:tr w:rsidR="00C87C45" w:rsidTr="00C66ACE">
        <w:tc>
          <w:tcPr>
            <w:tcW w:w="1650" w:type="dxa"/>
          </w:tcPr>
          <w:p w:rsidR="00C87C45" w:rsidRDefault="00C87C45" w:rsidP="00C66ACE">
            <w:pPr>
              <w:jc w:val="right"/>
            </w:pPr>
            <w:bookmarkStart w:id="105" w:name="_Hlk20898142"/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del w:id="106" w:author="Guðmundur Valsson" w:date="2019-10-29T12:59:00Z">
              <w:r w:rsidDel="00690A84">
                <w:rPr>
                  <w:rFonts w:ascii="Calibri" w:eastAsia="Calibri" w:hAnsi="Calibri" w:cs="Calibri"/>
                  <w:sz w:val="22"/>
                  <w:szCs w:val="22"/>
                </w:rPr>
                <w:delText>5</w:delText>
              </w:r>
            </w:del>
            <w:ins w:id="107" w:author="Guðmundur Valsson" w:date="2019-10-29T12:59:00Z">
              <w:r w:rsidR="00690A84">
                <w:rPr>
                  <w:rFonts w:ascii="Calibri" w:eastAsia="Calibri" w:hAnsi="Calibri" w:cs="Calibri"/>
                  <w:sz w:val="22"/>
                  <w:szCs w:val="22"/>
                </w:rPr>
                <w:t>6</w:t>
              </w:r>
            </w:ins>
            <w:r>
              <w:rPr>
                <w:rFonts w:ascii="Calibri" w:eastAsia="Calibri" w:hAnsi="Calibri" w:cs="Calibri"/>
                <w:sz w:val="22"/>
                <w:szCs w:val="22"/>
              </w:rPr>
              <w:t>. Nóv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  2019</w:t>
            </w:r>
          </w:p>
        </w:tc>
        <w:tc>
          <w:tcPr>
            <w:tcW w:w="4890" w:type="dxa"/>
          </w:tcPr>
          <w:p w:rsidR="00C87C45" w:rsidRDefault="00C87C45" w:rsidP="00C66ACE"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</w:t>
            </w:r>
          </w:p>
        </w:tc>
      </w:tr>
      <w:tr w:rsidR="00C87C45" w:rsidTr="00C66ACE">
        <w:tc>
          <w:tcPr>
            <w:tcW w:w="1650" w:type="dxa"/>
          </w:tcPr>
          <w:p w:rsidR="00C87C45" w:rsidRDefault="00690A84" w:rsidP="00C66ACE">
            <w:pPr>
              <w:jc w:val="right"/>
            </w:pPr>
            <w:ins w:id="108" w:author="Guðmundur Valsson" w:date="2019-10-29T12:59:00Z">
              <w:r>
                <w:rPr>
                  <w:rFonts w:ascii="Calibri" w:eastAsia="Calibri" w:hAnsi="Calibri" w:cs="Calibri"/>
                  <w:sz w:val="22"/>
                  <w:szCs w:val="22"/>
                </w:rPr>
                <w:t>3</w:t>
              </w:r>
            </w:ins>
            <w:del w:id="109" w:author="Guðmundur Valsson" w:date="2019-10-29T12:59:00Z">
              <w:r w:rsidR="00C87C45" w:rsidDel="00690A84">
                <w:rPr>
                  <w:rFonts w:ascii="Calibri" w:eastAsia="Calibri" w:hAnsi="Calibri" w:cs="Calibri"/>
                  <w:sz w:val="22"/>
                  <w:szCs w:val="22"/>
                </w:rPr>
                <w:delText>2</w:delText>
              </w:r>
            </w:del>
            <w:r w:rsidR="00C87C45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="00C87C45" w:rsidRPr="316A8D97">
              <w:rPr>
                <w:rFonts w:ascii="Calibri" w:eastAsia="Calibri" w:hAnsi="Calibri" w:cs="Calibri"/>
                <w:sz w:val="22"/>
                <w:szCs w:val="22"/>
              </w:rPr>
              <w:t>Des  2019</w:t>
            </w:r>
          </w:p>
        </w:tc>
        <w:tc>
          <w:tcPr>
            <w:tcW w:w="4890" w:type="dxa"/>
          </w:tcPr>
          <w:p w:rsidR="00C87C45" w:rsidRDefault="00C87C45" w:rsidP="00C66ACE"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</w:t>
            </w:r>
          </w:p>
        </w:tc>
      </w:tr>
      <w:bookmarkEnd w:id="105"/>
      <w:tr w:rsidR="00C87C45" w:rsidTr="0025035C">
        <w:tc>
          <w:tcPr>
            <w:tcW w:w="1650" w:type="dxa"/>
          </w:tcPr>
          <w:p w:rsidR="00C87C45" w:rsidRDefault="00C87C45" w:rsidP="00C87C45">
            <w:pPr>
              <w:jc w:val="right"/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>10. des 2019</w:t>
            </w:r>
          </w:p>
        </w:tc>
        <w:tc>
          <w:tcPr>
            <w:tcW w:w="4890" w:type="dxa"/>
          </w:tcPr>
          <w:p w:rsidR="00C87C45" w:rsidRDefault="00C87C45" w:rsidP="00C87C45">
            <w:r w:rsidRPr="316A8D97">
              <w:rPr>
                <w:rFonts w:ascii="Calibri" w:eastAsia="Calibri" w:hAnsi="Calibri" w:cs="Calibri"/>
                <w:sz w:val="22"/>
                <w:szCs w:val="22"/>
              </w:rPr>
              <w:t>Vinnustofa VS-3:2019 Innlendar greiðslur og innlán</w:t>
            </w:r>
          </w:p>
        </w:tc>
      </w:tr>
      <w:tr w:rsidR="00C87C45" w:rsidTr="0025035C">
        <w:tc>
          <w:tcPr>
            <w:tcW w:w="1650" w:type="dxa"/>
          </w:tcPr>
          <w:p w:rsidR="00C87C45" w:rsidRDefault="00C87C45" w:rsidP="00C87C45">
            <w:pPr>
              <w:jc w:val="right"/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890" w:type="dxa"/>
          </w:tcPr>
          <w:p w:rsidR="00C87C45" w:rsidRDefault="00C87C45" w:rsidP="00C87C45">
            <w:r w:rsidRPr="316A8D97">
              <w:rPr>
                <w:rFonts w:ascii="Calibri" w:eastAsia="Calibri" w:hAnsi="Calibri" w:cs="Calibri"/>
                <w:sz w:val="22"/>
                <w:szCs w:val="22"/>
              </w:rPr>
              <w:t>Lokafrágangur</w:t>
            </w:r>
          </w:p>
        </w:tc>
      </w:tr>
      <w:tr w:rsidR="00C87C45" w:rsidTr="0025035C">
        <w:tc>
          <w:tcPr>
            <w:tcW w:w="1650" w:type="dxa"/>
          </w:tcPr>
          <w:p w:rsidR="00C87C45" w:rsidRDefault="00C87C45" w:rsidP="00C87C45">
            <w:pPr>
              <w:jc w:val="right"/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>17. des 2019</w:t>
            </w:r>
          </w:p>
        </w:tc>
        <w:tc>
          <w:tcPr>
            <w:tcW w:w="4890" w:type="dxa"/>
          </w:tcPr>
          <w:p w:rsidR="00C87C45" w:rsidRDefault="00C87C45" w:rsidP="00C87C45">
            <w:r w:rsidRPr="316A8D97">
              <w:rPr>
                <w:rFonts w:ascii="Calibri" w:eastAsia="Calibri" w:hAnsi="Calibri" w:cs="Calibri"/>
                <w:sz w:val="22"/>
                <w:szCs w:val="22"/>
              </w:rPr>
              <w:t>Útgáfa</w:t>
            </w:r>
          </w:p>
        </w:tc>
      </w:tr>
    </w:tbl>
    <w:p w:rsidR="00D901EC" w:rsidRPr="00D901EC" w:rsidRDefault="00D901EC" w:rsidP="00D901EC">
      <w:pPr>
        <w:ind w:left="1080"/>
        <w:rPr>
          <w:color w:val="000000" w:themeColor="text1"/>
          <w:sz w:val="22"/>
          <w:szCs w:val="22"/>
        </w:rPr>
      </w:pPr>
    </w:p>
    <w:p w:rsidR="00775E68" w:rsidRDefault="00775E68" w:rsidP="001F4926">
      <w:pPr>
        <w:pStyle w:val="ListParagraph"/>
        <w:numPr>
          <w:ilvl w:val="1"/>
          <w:numId w:val="7"/>
        </w:numPr>
        <w:rPr>
          <w:color w:val="000000" w:themeColor="text1"/>
          <w:sz w:val="22"/>
          <w:szCs w:val="22"/>
        </w:rPr>
      </w:pPr>
      <w:r w:rsidRPr="00775E68">
        <w:rPr>
          <w:color w:val="000000" w:themeColor="text1"/>
          <w:sz w:val="22"/>
          <w:szCs w:val="22"/>
        </w:rPr>
        <w:t>MS Teams</w:t>
      </w:r>
    </w:p>
    <w:p w:rsidR="00945FA6" w:rsidRDefault="00C87C45" w:rsidP="004F019F">
      <w:pPr>
        <w:pStyle w:val="ListParagraph"/>
        <w:numPr>
          <w:ilvl w:val="2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GV </w:t>
      </w:r>
      <w:r w:rsidR="00945FA6">
        <w:rPr>
          <w:color w:val="000000" w:themeColor="text1"/>
          <w:sz w:val="22"/>
          <w:szCs w:val="22"/>
        </w:rPr>
        <w:t>fór yfir nokkur atriði um notkun MS Teams og hvatti til að fulltrúar í hópnum skráðu hjá sér spjall og minnispunkta til að taka upp í Chat eða aðra þræði í MS teams.</w:t>
      </w:r>
    </w:p>
    <w:p w:rsidR="00D901EC" w:rsidRPr="00775E68" w:rsidRDefault="00D901EC" w:rsidP="004F019F">
      <w:pPr>
        <w:pStyle w:val="ListParagraph"/>
        <w:numPr>
          <w:ilvl w:val="2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Teams verður notað til að vinna í afurðum en GitHub til dreifinga.</w:t>
      </w:r>
    </w:p>
    <w:p w:rsidR="00775E68" w:rsidRPr="00775E68" w:rsidRDefault="00775E68" w:rsidP="001F4926">
      <w:pPr>
        <w:pStyle w:val="ListParagraph"/>
        <w:numPr>
          <w:ilvl w:val="1"/>
          <w:numId w:val="7"/>
        </w:numPr>
        <w:rPr>
          <w:rStyle w:val="Hyperlink"/>
          <w:color w:val="000000" w:themeColor="text1"/>
          <w:sz w:val="22"/>
          <w:szCs w:val="22"/>
          <w:u w:val="none"/>
        </w:rPr>
      </w:pPr>
      <w:r w:rsidRPr="316A8D97">
        <w:rPr>
          <w:color w:val="000000" w:themeColor="text1"/>
          <w:sz w:val="22"/>
          <w:szCs w:val="22"/>
        </w:rPr>
        <w:t xml:space="preserve">GitHub sjá </w:t>
      </w:r>
      <w:hyperlink r:id="rId12">
        <w:r w:rsidRPr="316A8D97">
          <w:rPr>
            <w:rStyle w:val="Hyperlink"/>
            <w:color w:val="000000" w:themeColor="text1"/>
            <w:sz w:val="22"/>
            <w:szCs w:val="22"/>
          </w:rPr>
          <w:t>link</w:t>
        </w:r>
      </w:hyperlink>
    </w:p>
    <w:p w:rsidR="00775E68" w:rsidRDefault="001F4926" w:rsidP="004F019F">
      <w:pPr>
        <w:pStyle w:val="ListParagraph"/>
        <w:numPr>
          <w:ilvl w:val="2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G</w:t>
      </w:r>
      <w:r w:rsidR="00945FA6">
        <w:rPr>
          <w:color w:val="000000" w:themeColor="text1"/>
          <w:sz w:val="22"/>
          <w:szCs w:val="22"/>
        </w:rPr>
        <w:t xml:space="preserve">JH </w:t>
      </w:r>
      <w:r>
        <w:rPr>
          <w:color w:val="000000" w:themeColor="text1"/>
          <w:sz w:val="22"/>
          <w:szCs w:val="22"/>
        </w:rPr>
        <w:t xml:space="preserve">kynnti fyrirhugaða notkun á GitHub fyrir afurðir verkefnisins, en GJH </w:t>
      </w:r>
      <w:r w:rsidR="0034670E">
        <w:rPr>
          <w:color w:val="000000" w:themeColor="text1"/>
          <w:sz w:val="22"/>
          <w:szCs w:val="22"/>
        </w:rPr>
        <w:t xml:space="preserve">er kominn með fullan aðgang að </w:t>
      </w:r>
      <w:hyperlink r:id="rId13" w:history="1">
        <w:r w:rsidR="0034670E">
          <w:rPr>
            <w:rStyle w:val="Hyperlink"/>
          </w:rPr>
          <w:t>https://github.com/stadlar/IST-FUT-FMTH</w:t>
        </w:r>
      </w:hyperlink>
      <w:r w:rsidR="0034670E">
        <w:t xml:space="preserve"> og mun þróa notkun þess í verkefnavinnunni.</w:t>
      </w:r>
    </w:p>
    <w:p w:rsidR="316A8D97" w:rsidRDefault="316A8D97" w:rsidP="316A8D97">
      <w:pPr>
        <w:ind w:left="708"/>
        <w:rPr>
          <w:color w:val="000000" w:themeColor="text1"/>
          <w:sz w:val="22"/>
          <w:szCs w:val="22"/>
        </w:rPr>
      </w:pPr>
    </w:p>
    <w:p w:rsidR="579D2F04" w:rsidRPr="00E665C6" w:rsidRDefault="316A8D97" w:rsidP="004F019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316A8D97">
        <w:rPr>
          <w:b/>
          <w:bCs/>
          <w:color w:val="000000" w:themeColor="text1"/>
        </w:rPr>
        <w:t>Afurðir verkefnis</w:t>
      </w:r>
    </w:p>
    <w:p w:rsidR="00B46BF2" w:rsidRDefault="00E665C6" w:rsidP="00B46BF2">
      <w:pPr>
        <w:pStyle w:val="ListParagraph"/>
        <w:numPr>
          <w:ilvl w:val="1"/>
          <w:numId w:val="2"/>
        </w:numPr>
        <w:rPr>
          <w:rFonts w:ascii="Segoe UI" w:hAnsi="Segoe UI" w:cs="Segoe UI"/>
          <w:sz w:val="22"/>
          <w:szCs w:val="22"/>
        </w:rPr>
      </w:pPr>
      <w:r w:rsidRPr="00B46BF2">
        <w:rPr>
          <w:color w:val="000000" w:themeColor="text1"/>
        </w:rPr>
        <w:t xml:space="preserve">GJH átti samtal við </w:t>
      </w:r>
      <w:r w:rsidR="00B46BF2" w:rsidRPr="00B46BF2">
        <w:rPr>
          <w:rFonts w:ascii="Segoe UI" w:hAnsi="Segoe UI" w:cs="Segoe UI"/>
          <w:sz w:val="22"/>
          <w:szCs w:val="22"/>
        </w:rPr>
        <w:t>Wijnand Machielse hjá Berlin Group</w:t>
      </w:r>
    </w:p>
    <w:p w:rsidR="00E75375" w:rsidRPr="00B46BF2" w:rsidRDefault="00E75375" w:rsidP="00E7537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B46BF2">
        <w:rPr>
          <w:color w:val="000000" w:themeColor="text1"/>
        </w:rPr>
        <w:t>Tæknistaðall – ekki busisness staðall – Business mapping</w:t>
      </w:r>
      <w:r>
        <w:rPr>
          <w:color w:val="000000" w:themeColor="text1"/>
        </w:rPr>
        <w:t xml:space="preserve"> og því er mikil áhersla á vinnu VH-1.</w:t>
      </w:r>
    </w:p>
    <w:p w:rsidR="00E75375" w:rsidRPr="00B46BF2" w:rsidRDefault="00E75375" w:rsidP="00E7537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B46BF2">
        <w:rPr>
          <w:color w:val="000000" w:themeColor="text1"/>
        </w:rPr>
        <w:t xml:space="preserve">BG vísar í SEPA </w:t>
      </w:r>
    </w:p>
    <w:p w:rsidR="00E75375" w:rsidRPr="00B46BF2" w:rsidRDefault="00E75375" w:rsidP="00782FB1">
      <w:pPr>
        <w:pStyle w:val="ListParagraph"/>
        <w:ind w:left="1440"/>
        <w:rPr>
          <w:rFonts w:ascii="Segoe UI" w:hAnsi="Segoe UI" w:cs="Segoe UI"/>
          <w:sz w:val="22"/>
          <w:szCs w:val="22"/>
        </w:rPr>
      </w:pPr>
    </w:p>
    <w:p w:rsidR="00E75375" w:rsidRPr="00E75375" w:rsidRDefault="00B46BF2" w:rsidP="00E75375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GJ </w:t>
      </w:r>
      <w:r w:rsidR="00945FA6" w:rsidRPr="00B46BF2">
        <w:rPr>
          <w:color w:val="000000" w:themeColor="text1"/>
        </w:rPr>
        <w:t xml:space="preserve">kynnti hugmynd um </w:t>
      </w:r>
      <w:r>
        <w:rPr>
          <w:color w:val="000000" w:themeColor="text1"/>
        </w:rPr>
        <w:t xml:space="preserve">að Staðlaráð/IST-FUT-TN-FMÞ verði aðili að Berlin Group. Umræða – jákvæðar undirtektir. Farið yfir frumdrög að verkefnislýsingu fyrir það sem </w:t>
      </w:r>
      <w:hyperlink r:id="rId14" w:history="1">
        <w:r w:rsidRPr="00B46BF2">
          <w:rPr>
            <w:rStyle w:val="Hyperlink"/>
          </w:rPr>
          <w:t>VH-2 hafði ritað sjá hér</w:t>
        </w:r>
      </w:hyperlink>
      <w:r>
        <w:rPr>
          <w:color w:val="000000" w:themeColor="text1"/>
        </w:rPr>
        <w:t xml:space="preserve">. Samþykkt að að fela formanni að orða betur texta í eyðublaði um nýtt stöðlunarverkefni. Hann mun svo </w:t>
      </w:r>
      <w:r w:rsidR="00E75375">
        <w:rPr>
          <w:color w:val="000000" w:themeColor="text1"/>
        </w:rPr>
        <w:t>fara með Jóhanni Þorvarðarsyni yfir málið og JÞ kynnir á FUT-114-191017. Ákvörðun verður tekin síðar.</w:t>
      </w:r>
    </w:p>
    <w:p w:rsidR="316A8D97" w:rsidRDefault="316A8D97" w:rsidP="316A8D97">
      <w:pPr>
        <w:ind w:left="360" w:firstLine="360"/>
        <w:rPr>
          <w:color w:val="000000" w:themeColor="text1"/>
        </w:rPr>
      </w:pPr>
    </w:p>
    <w:p w:rsidR="316A8D97" w:rsidRDefault="00E75375" w:rsidP="316A8D97">
      <w:pPr>
        <w:ind w:left="708"/>
      </w:pPr>
      <w:r>
        <w:rPr>
          <w:rFonts w:ascii="Calibri" w:eastAsia="Calibri" w:hAnsi="Calibri" w:cs="Calibri"/>
          <w:sz w:val="22"/>
          <w:szCs w:val="22"/>
        </w:rPr>
        <w:t>GJH fór yfir vinnu sína á GitHub í afurðum</w:t>
      </w:r>
      <w:r w:rsidR="0034670E">
        <w:rPr>
          <w:rFonts w:ascii="Calibri" w:eastAsia="Calibri" w:hAnsi="Calibri" w:cs="Calibri"/>
          <w:sz w:val="22"/>
          <w:szCs w:val="22"/>
        </w:rPr>
        <w:t xml:space="preserve"> verkefni</w:t>
      </w:r>
      <w:r w:rsidR="00945FA6">
        <w:rPr>
          <w:rFonts w:ascii="Calibri" w:eastAsia="Calibri" w:hAnsi="Calibri" w:cs="Calibri"/>
          <w:sz w:val="22"/>
          <w:szCs w:val="22"/>
        </w:rPr>
        <w:t>sins</w:t>
      </w:r>
      <w:r w:rsidR="316A8D97" w:rsidRPr="316A8D97">
        <w:rPr>
          <w:rFonts w:ascii="Calibri" w:eastAsia="Calibri" w:hAnsi="Calibri" w:cs="Calibri"/>
          <w:sz w:val="22"/>
          <w:szCs w:val="22"/>
        </w:rPr>
        <w:t>:</w:t>
      </w:r>
    </w:p>
    <w:p w:rsidR="00782FB1" w:rsidRDefault="316A8D97" w:rsidP="00782FB1">
      <w:pPr>
        <w:pStyle w:val="ListParagraph"/>
        <w:numPr>
          <w:ilvl w:val="2"/>
          <w:numId w:val="2"/>
        </w:numPr>
        <w:rPr>
          <w:ins w:id="110" w:author="Arngrímur Blöndahl" w:date="2019-10-22T15:08:00Z"/>
          <w:color w:val="000000" w:themeColor="text1"/>
          <w:sz w:val="22"/>
          <w:szCs w:val="22"/>
        </w:rPr>
      </w:pPr>
      <w:r w:rsidRPr="316A8D97">
        <w:t>Leiðbeiningar fyrir banka og sparisjóði um hvernig nota skuli Berlin Group staðalinn við meðhöndlun innlendra greiðslna og yfirlits bankareikninga, ásamt tengdum aðgerðum.</w:t>
      </w:r>
      <w:ins w:id="111" w:author="Arngrímur Blöndahl" w:date="2019-10-22T15:08:00Z">
        <w:r w:rsidR="00782FB1">
          <w:t xml:space="preserve"> </w:t>
        </w:r>
        <w:r w:rsidR="00782FB1">
          <w:rPr>
            <w:color w:val="000000" w:themeColor="text1"/>
            <w:sz w:val="22"/>
            <w:szCs w:val="22"/>
          </w:rPr>
          <w:t xml:space="preserve">Ath. í Berlin group er </w:t>
        </w:r>
      </w:ins>
      <w:ins w:id="112" w:author="Arngrímur Blöndahl" w:date="2019-10-22T15:30:00Z">
        <w:r w:rsidR="00D56B36">
          <w:rPr>
            <w:color w:val="000000" w:themeColor="text1"/>
            <w:sz w:val="22"/>
            <w:szCs w:val="22"/>
          </w:rPr>
          <w:t xml:space="preserve">ekki staðall og </w:t>
        </w:r>
      </w:ins>
      <w:ins w:id="113" w:author="Arngrímur Blöndahl" w:date="2019-10-22T15:08:00Z">
        <w:r w:rsidR="00782FB1">
          <w:rPr>
            <w:color w:val="000000" w:themeColor="text1"/>
            <w:sz w:val="22"/>
            <w:szCs w:val="22"/>
          </w:rPr>
          <w:t>aðeins verið að tala um önnur atriði en í ISO 20022</w:t>
        </w:r>
      </w:ins>
    </w:p>
    <w:p w:rsidR="316A8D97" w:rsidRDefault="316A8D97" w:rsidP="00782FB1">
      <w:pPr>
        <w:pStyle w:val="ListParagraph"/>
        <w:ind w:left="2160"/>
      </w:pPr>
    </w:p>
    <w:p w:rsidR="316A8D97" w:rsidRDefault="316A8D97" w:rsidP="004F019F">
      <w:pPr>
        <w:pStyle w:val="ListParagraph"/>
        <w:numPr>
          <w:ilvl w:val="2"/>
          <w:numId w:val="1"/>
        </w:numPr>
      </w:pPr>
      <w:r w:rsidRPr="316A8D97">
        <w:t>Pörun svæða (e. mapping) milli núverandi skema og nýja Berlin Group staðalsins og skjölun á þeirri pörun.</w:t>
      </w:r>
    </w:p>
    <w:p w:rsidR="316A8D97" w:rsidRDefault="316A8D97" w:rsidP="004F019F">
      <w:pPr>
        <w:pStyle w:val="ListParagraph"/>
        <w:numPr>
          <w:ilvl w:val="2"/>
          <w:numId w:val="1"/>
        </w:numPr>
      </w:pPr>
      <w:r w:rsidRPr="316A8D97">
        <w:t xml:space="preserve">Framsetning á breytulýsingum. </w:t>
      </w:r>
    </w:p>
    <w:p w:rsidR="316A8D97" w:rsidRDefault="316A8D97" w:rsidP="004F019F">
      <w:pPr>
        <w:pStyle w:val="ListParagraph"/>
        <w:numPr>
          <w:ilvl w:val="2"/>
          <w:numId w:val="1"/>
        </w:numPr>
        <w:rPr>
          <w:ins w:id="114" w:author="Arngrímur Blöndahl" w:date="2019-10-22T15:25:00Z"/>
        </w:rPr>
      </w:pPr>
      <w:r w:rsidRPr="316A8D97">
        <w:t>Framsetning á sýnidæmum.</w:t>
      </w:r>
    </w:p>
    <w:p w:rsidR="00D56B36" w:rsidRDefault="00D56B36" w:rsidP="004F019F">
      <w:pPr>
        <w:pStyle w:val="ListParagraph"/>
        <w:numPr>
          <w:ilvl w:val="2"/>
          <w:numId w:val="1"/>
        </w:numPr>
        <w:rPr>
          <w:ins w:id="115" w:author="Arngrímur Blöndahl" w:date="2019-10-22T15:28:00Z"/>
        </w:rPr>
      </w:pPr>
      <w:ins w:id="116" w:author="Arngrímur Blöndahl" w:date="2019-10-22T15:25:00Z">
        <w:r>
          <w:t xml:space="preserve">GJH fór ýtarlega yfir </w:t>
        </w:r>
      </w:ins>
      <w:ins w:id="117" w:author="Arngrímur Blöndahl" w:date="2019-10-22T15:27:00Z">
        <w:r>
          <w:t xml:space="preserve">github </w:t>
        </w:r>
      </w:ins>
      <w:ins w:id="118" w:author="Arngrímur Blöndahl" w:date="2019-10-22T15:25:00Z">
        <w:r>
          <w:t xml:space="preserve">skjalið og Wordskjalið sem tengir skipanir við </w:t>
        </w:r>
      </w:ins>
      <w:ins w:id="119" w:author="Arngrímur Blöndahl" w:date="2019-10-22T15:28:00Z">
        <w:r>
          <w:t xml:space="preserve">skeytin í </w:t>
        </w:r>
      </w:ins>
      <w:ins w:id="120" w:author="Arngrímur Blöndahl" w:date="2019-10-22T15:25:00Z">
        <w:r>
          <w:t xml:space="preserve">ISO </w:t>
        </w:r>
      </w:ins>
      <w:ins w:id="121" w:author="Arngrímur Blöndahl" w:date="2019-10-22T15:28:00Z">
        <w:r>
          <w:t>20022</w:t>
        </w:r>
      </w:ins>
    </w:p>
    <w:p w:rsidR="00D56B36" w:rsidRDefault="00D56B36" w:rsidP="004F019F">
      <w:pPr>
        <w:pStyle w:val="ListParagraph"/>
        <w:numPr>
          <w:ilvl w:val="2"/>
          <w:numId w:val="1"/>
        </w:numPr>
      </w:pPr>
      <w:ins w:id="122" w:author="Arngrímur Blöndahl" w:date="2019-10-22T15:29:00Z">
        <w:r>
          <w:rPr>
            <w:color w:val="000000" w:themeColor="text1"/>
            <w:sz w:val="22"/>
            <w:szCs w:val="22"/>
          </w:rPr>
          <w:t>Vinna GJH á vefsvæðinu Github.com/Stadlar var skoðuð ýtarlega og GJH bað fundarmenn að lesa yfir gögn eins og Sepa Credit Transfer</w:t>
        </w:r>
      </w:ins>
      <w:ins w:id="123" w:author="Arngrímur Blöndahl" w:date="2019-10-22T15:30:00Z">
        <w:r>
          <w:rPr>
            <w:color w:val="000000" w:themeColor="text1"/>
            <w:sz w:val="22"/>
            <w:szCs w:val="22"/>
          </w:rPr>
          <w:t>, leiðbeiningar</w:t>
        </w:r>
      </w:ins>
      <w:ins w:id="124" w:author="Arngrímur Blöndahl" w:date="2019-10-22T15:29:00Z">
        <w:r>
          <w:rPr>
            <w:color w:val="000000" w:themeColor="text1"/>
            <w:sz w:val="22"/>
            <w:szCs w:val="22"/>
          </w:rPr>
          <w:t xml:space="preserve"> og fl. sem hann setur inn á sameiginlegt svæði Teams.</w:t>
        </w:r>
      </w:ins>
      <w:ins w:id="125" w:author="Arngrímur Blöndahl" w:date="2019-10-22T15:32:00Z">
        <w:r>
          <w:rPr>
            <w:color w:val="000000" w:themeColor="text1"/>
            <w:sz w:val="22"/>
            <w:szCs w:val="22"/>
          </w:rPr>
          <w:t xml:space="preserve"> Ekki varð mikil umræða um heimaverkefni síðasta fundar og því mikilvægt að taka frekari umræðu </w:t>
        </w:r>
      </w:ins>
      <w:ins w:id="126" w:author="Arngrímur Blöndahl" w:date="2019-10-22T15:33:00Z">
        <w:r>
          <w:rPr>
            <w:color w:val="000000" w:themeColor="text1"/>
            <w:sz w:val="22"/>
            <w:szCs w:val="22"/>
          </w:rPr>
          <w:t>á næsta fundi</w:t>
        </w:r>
      </w:ins>
    </w:p>
    <w:p w:rsidR="00D901EC" w:rsidRDefault="00D901EC" w:rsidP="00D901EC"/>
    <w:p w:rsidR="00775E68" w:rsidRPr="0034670E" w:rsidRDefault="00775E68" w:rsidP="004F019F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 w:rsidRPr="0034670E">
        <w:rPr>
          <w:b/>
          <w:color w:val="000000" w:themeColor="text1"/>
        </w:rPr>
        <w:t>Önnur mál</w:t>
      </w:r>
    </w:p>
    <w:p w:rsidR="006B7D72" w:rsidRPr="003411BE" w:rsidRDefault="006B7D72" w:rsidP="00183ECC">
      <w:pPr>
        <w:pStyle w:val="ListParagraph"/>
        <w:numPr>
          <w:ilvl w:val="1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 xml:space="preserve">Reikningsnúmer </w:t>
      </w:r>
      <w:r w:rsidR="0034670E" w:rsidRPr="003411BE">
        <w:rPr>
          <w:color w:val="000000" w:themeColor="text1"/>
          <w:sz w:val="20"/>
        </w:rPr>
        <w:t>–</w:t>
      </w:r>
      <w:r w:rsidRPr="003411BE">
        <w:rPr>
          <w:color w:val="000000" w:themeColor="text1"/>
          <w:sz w:val="20"/>
        </w:rPr>
        <w:t xml:space="preserve"> umræða</w:t>
      </w:r>
      <w:r w:rsidR="0034670E" w:rsidRPr="003411BE">
        <w:rPr>
          <w:color w:val="000000" w:themeColor="text1"/>
          <w:sz w:val="20"/>
        </w:rPr>
        <w:t xml:space="preserve"> – ákvörðun (nota IBAN)</w:t>
      </w:r>
    </w:p>
    <w:p w:rsidR="006B7D72" w:rsidRPr="003411BE" w:rsidRDefault="006B7D72" w:rsidP="0086521C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>Reikningsnúmer samsett úr banki+höfuðbók+númer (núllfyllt að framan)</w:t>
      </w:r>
    </w:p>
    <w:p w:rsidR="00183ECC" w:rsidRPr="003411BE" w:rsidRDefault="006B7D72" w:rsidP="006B7D72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>IBAN reikningsnúmer en ekki íslensk – því þá værum við að breyta notkun á Berlin group staðlinum.</w:t>
      </w:r>
    </w:p>
    <w:p w:rsidR="0086521C" w:rsidRPr="003411BE" w:rsidRDefault="0086521C" w:rsidP="0086521C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>ÓB – styður IBAN</w:t>
      </w:r>
    </w:p>
    <w:p w:rsidR="0086521C" w:rsidRPr="003411BE" w:rsidRDefault="0086521C" w:rsidP="0086521C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lastRenderedPageBreak/>
        <w:t>HVH styður IBAN</w:t>
      </w:r>
    </w:p>
    <w:p w:rsidR="006B7D72" w:rsidRPr="003411BE" w:rsidRDefault="006B7D72" w:rsidP="0086521C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>Ásgeir Meniga – sendir skemað</w:t>
      </w:r>
      <w:r w:rsidR="0086521C" w:rsidRPr="003411BE">
        <w:rPr>
          <w:color w:val="000000" w:themeColor="text1"/>
          <w:sz w:val="20"/>
        </w:rPr>
        <w:t xml:space="preserve"> – mælir með IBAN</w:t>
      </w:r>
    </w:p>
    <w:p w:rsidR="0086521C" w:rsidRPr="003411BE" w:rsidRDefault="0086521C" w:rsidP="0086521C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>Engin gerir athugasemd við að nota IBAN.</w:t>
      </w:r>
    </w:p>
    <w:p w:rsidR="0086521C" w:rsidRPr="003411BE" w:rsidRDefault="0086521C" w:rsidP="0086521C">
      <w:pPr>
        <w:pStyle w:val="ListParagraph"/>
        <w:numPr>
          <w:ilvl w:val="2"/>
          <w:numId w:val="6"/>
        </w:numPr>
        <w:rPr>
          <w:b/>
          <w:color w:val="000000" w:themeColor="text1"/>
          <w:sz w:val="20"/>
        </w:rPr>
      </w:pPr>
      <w:r w:rsidRPr="003411BE">
        <w:rPr>
          <w:b/>
          <w:color w:val="000000" w:themeColor="text1"/>
          <w:sz w:val="20"/>
        </w:rPr>
        <w:t>Nota IBAN er ákvörðun</w:t>
      </w:r>
    </w:p>
    <w:p w:rsidR="0086521C" w:rsidRDefault="0086521C" w:rsidP="0086521C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HÞS spyr hvort fleiri staðlar en IBAN eigi að styðja</w:t>
      </w:r>
      <w:r w:rsidR="0034670E">
        <w:rPr>
          <w:color w:val="000000" w:themeColor="text1"/>
        </w:rPr>
        <w:t xml:space="preserve"> og verður það skoðað þegar vinnunni vindur fram.</w:t>
      </w:r>
    </w:p>
    <w:p w:rsidR="003411BE" w:rsidRDefault="003411BE" w:rsidP="003411BE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>GJH skoðar fyrir næsta fund.</w:t>
      </w:r>
    </w:p>
    <w:p w:rsidR="0086521C" w:rsidRPr="0034670E" w:rsidRDefault="0086521C" w:rsidP="0034670E">
      <w:pPr>
        <w:ind w:left="2520"/>
        <w:rPr>
          <w:color w:val="000000" w:themeColor="text1"/>
        </w:rPr>
      </w:pPr>
    </w:p>
    <w:p w:rsidR="0086521C" w:rsidRPr="0034670E" w:rsidRDefault="0086521C" w:rsidP="0086521C">
      <w:pPr>
        <w:pStyle w:val="ListParagraph"/>
        <w:numPr>
          <w:ilvl w:val="1"/>
          <w:numId w:val="6"/>
        </w:numPr>
        <w:rPr>
          <w:b/>
          <w:color w:val="000000" w:themeColor="text1"/>
        </w:rPr>
      </w:pPr>
      <w:r w:rsidRPr="0034670E">
        <w:rPr>
          <w:b/>
          <w:color w:val="000000" w:themeColor="text1"/>
        </w:rPr>
        <w:t>Hvað er</w:t>
      </w:r>
      <w:r w:rsidR="002B1828" w:rsidRPr="0034670E">
        <w:rPr>
          <w:b/>
          <w:color w:val="000000" w:themeColor="text1"/>
        </w:rPr>
        <w:t>u</w:t>
      </w:r>
      <w:r w:rsidRPr="0034670E">
        <w:rPr>
          <w:b/>
          <w:color w:val="000000" w:themeColor="text1"/>
        </w:rPr>
        <w:t xml:space="preserve"> innlendar greiðslur? - Skilgreining</w:t>
      </w:r>
    </w:p>
    <w:p w:rsidR="0086521C" w:rsidRPr="003411BE" w:rsidRDefault="0086521C" w:rsidP="0086521C">
      <w:pPr>
        <w:pStyle w:val="ListParagraph"/>
        <w:numPr>
          <w:ilvl w:val="2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Millifærsla milli tveggja innlendra reikninga</w:t>
      </w:r>
    </w:p>
    <w:p w:rsidR="002B1828" w:rsidRPr="003411BE" w:rsidRDefault="002B1828" w:rsidP="002B1828">
      <w:pPr>
        <w:pStyle w:val="ListParagraph"/>
        <w:numPr>
          <w:ilvl w:val="2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Ekki að taka kröfugreiðslur með í þessu mengi</w:t>
      </w:r>
    </w:p>
    <w:p w:rsidR="002B031E" w:rsidRPr="003411BE" w:rsidRDefault="002B031E" w:rsidP="002B031E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 xml:space="preserve">Greiða inn á kreditkort </w:t>
      </w:r>
    </w:p>
    <w:p w:rsidR="002B031E" w:rsidRPr="003411BE" w:rsidRDefault="002B031E" w:rsidP="002B031E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 xml:space="preserve">Kröfugreiðslur </w:t>
      </w:r>
    </w:p>
    <w:p w:rsidR="002B1828" w:rsidRPr="003411BE" w:rsidRDefault="002B1828" w:rsidP="00AE1A2A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 xml:space="preserve">AB gíró </w:t>
      </w:r>
      <w:r w:rsidR="002B031E" w:rsidRPr="003411BE">
        <w:rPr>
          <w:color w:val="000000" w:themeColor="text1"/>
          <w:sz w:val="16"/>
        </w:rPr>
        <w:t>–</w:t>
      </w:r>
      <w:r w:rsidRPr="003411BE">
        <w:rPr>
          <w:color w:val="000000" w:themeColor="text1"/>
          <w:sz w:val="16"/>
        </w:rPr>
        <w:t xml:space="preserve"> </w:t>
      </w:r>
      <w:r w:rsidR="002B031E" w:rsidRPr="003411BE">
        <w:rPr>
          <w:color w:val="000000" w:themeColor="text1"/>
          <w:sz w:val="16"/>
        </w:rPr>
        <w:t>(hangir inni í öðrum tilgangi)</w:t>
      </w:r>
    </w:p>
    <w:p w:rsidR="002B1828" w:rsidRPr="003411BE" w:rsidRDefault="002B031E" w:rsidP="002B1828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- höfuðbókarbrandara inn á GLEns</w:t>
      </w:r>
    </w:p>
    <w:p w:rsidR="002B031E" w:rsidRPr="003411BE" w:rsidRDefault="002B031E" w:rsidP="002B1828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C-gíró er ekki til lengur – ísb kannar</w:t>
      </w:r>
    </w:p>
    <w:p w:rsidR="002B031E" w:rsidRPr="003411BE" w:rsidRDefault="002B031E" w:rsidP="002B1828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 xml:space="preserve">Endurgreiðslukröfur </w:t>
      </w:r>
    </w:p>
    <w:p w:rsidR="002B031E" w:rsidRPr="003411BE" w:rsidRDefault="002B031E" w:rsidP="002B031E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64 og 74 HB hjá isb – lánagreiðslur</w:t>
      </w:r>
    </w:p>
    <w:p w:rsidR="006B7D72" w:rsidRPr="003411BE" w:rsidRDefault="002B031E" w:rsidP="0034670E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Innáborganir inn á lán</w:t>
      </w:r>
    </w:p>
    <w:p w:rsidR="009263ED" w:rsidRDefault="009263ED" w:rsidP="009263E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Rætt um Kröfugreiðslur</w:t>
      </w:r>
      <w:r w:rsidRPr="002B031E">
        <w:rPr>
          <w:color w:val="000000" w:themeColor="text1"/>
        </w:rPr>
        <w:t xml:space="preserve"> </w:t>
      </w:r>
    </w:p>
    <w:p w:rsidR="009263ED" w:rsidRDefault="009263ED" w:rsidP="003411BE">
      <w:pPr>
        <w:pStyle w:val="ListParagraph"/>
        <w:numPr>
          <w:ilvl w:val="4"/>
          <w:numId w:val="6"/>
        </w:numPr>
        <w:ind w:left="2484"/>
        <w:rPr>
          <w:color w:val="000000" w:themeColor="text1"/>
        </w:rPr>
      </w:pPr>
      <w:r>
        <w:rPr>
          <w:color w:val="000000" w:themeColor="text1"/>
        </w:rPr>
        <w:t>SG Alskil – ger</w:t>
      </w:r>
      <w:r w:rsidR="00E75375">
        <w:rPr>
          <w:color w:val="000000" w:themeColor="text1"/>
        </w:rPr>
        <w:t>ði</w:t>
      </w:r>
      <w:r>
        <w:rPr>
          <w:color w:val="000000" w:themeColor="text1"/>
        </w:rPr>
        <w:t xml:space="preserve"> athugasemd, lítill tilgangur fyrir hann að vera með í þessu!</w:t>
      </w:r>
    </w:p>
    <w:p w:rsidR="009263ED" w:rsidRDefault="009263ED" w:rsidP="003411BE">
      <w:pPr>
        <w:pStyle w:val="ListParagraph"/>
        <w:numPr>
          <w:ilvl w:val="4"/>
          <w:numId w:val="6"/>
        </w:numPr>
        <w:ind w:left="2484"/>
        <w:rPr>
          <w:color w:val="000000" w:themeColor="text1"/>
        </w:rPr>
      </w:pPr>
      <w:r>
        <w:rPr>
          <w:color w:val="000000" w:themeColor="text1"/>
        </w:rPr>
        <w:t>GJH – leggur til að endurskoða þessa ákvörðun en ekki þurfi að ljúka þeirri ákvörðun fyrr en síðar í verkefninu.</w:t>
      </w:r>
    </w:p>
    <w:p w:rsidR="009263ED" w:rsidRDefault="009263ED" w:rsidP="003411BE">
      <w:pPr>
        <w:pStyle w:val="ListParagraph"/>
        <w:numPr>
          <w:ilvl w:val="4"/>
          <w:numId w:val="6"/>
        </w:numPr>
        <w:ind w:left="2484"/>
        <w:rPr>
          <w:color w:val="000000" w:themeColor="text1"/>
        </w:rPr>
      </w:pPr>
      <w:r>
        <w:rPr>
          <w:color w:val="000000" w:themeColor="text1"/>
        </w:rPr>
        <w:t>Umræða um ákvörðunina.</w:t>
      </w:r>
    </w:p>
    <w:p w:rsidR="003411BE" w:rsidRDefault="003411BE" w:rsidP="003411BE">
      <w:pPr>
        <w:pStyle w:val="ListParagraph"/>
        <w:numPr>
          <w:ilvl w:val="4"/>
          <w:numId w:val="6"/>
        </w:numPr>
        <w:ind w:left="2484"/>
        <w:rPr>
          <w:color w:val="000000" w:themeColor="text1"/>
        </w:rPr>
      </w:pPr>
      <w:r>
        <w:rPr>
          <w:color w:val="000000" w:themeColor="text1"/>
        </w:rPr>
        <w:t>Heimaverkefni að íhuga hvort sé hægt að taka umræðuna lengra næst.</w:t>
      </w:r>
    </w:p>
    <w:p w:rsidR="009263ED" w:rsidRDefault="009263ED" w:rsidP="003411BE">
      <w:pPr>
        <w:rPr>
          <w:color w:val="000000" w:themeColor="text1"/>
        </w:rPr>
      </w:pPr>
    </w:p>
    <w:p w:rsidR="00775E68" w:rsidRDefault="009263ED" w:rsidP="009263ED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263ED">
        <w:rPr>
          <w:color w:val="000000" w:themeColor="text1"/>
        </w:rPr>
        <w:t>Sögur eða ferli – fyrir næsta fund</w:t>
      </w:r>
    </w:p>
    <w:p w:rsidR="00C24CB9" w:rsidRDefault="004B50E5" w:rsidP="003411BE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GJH lýsir í mynd og máli  ferli </w:t>
      </w:r>
      <w:r w:rsidR="003411BE">
        <w:rPr>
          <w:color w:val="000000" w:themeColor="text1"/>
        </w:rPr>
        <w:t>greiðslu frá því að greiðslufyrirmæli eru send, staðfest og sparkað af stað</w:t>
      </w:r>
    </w:p>
    <w:p w:rsidR="003411BE" w:rsidRDefault="00C24CB9" w:rsidP="003411BE">
      <w:pPr>
        <w:pStyle w:val="ListParagraph"/>
        <w:numPr>
          <w:ilvl w:val="1"/>
          <w:numId w:val="8"/>
        </w:numPr>
        <w:rPr>
          <w:ins w:id="127" w:author="Arngrímur Blöndahl" w:date="2019-10-22T15:22:00Z"/>
          <w:color w:val="000000" w:themeColor="text1"/>
        </w:rPr>
      </w:pPr>
      <w:r>
        <w:rPr>
          <w:color w:val="000000" w:themeColor="text1"/>
        </w:rPr>
        <w:t xml:space="preserve">Rannsaka sérstaklega conformation of funds </w:t>
      </w:r>
      <w:del w:id="128" w:author="Arngrímur Blöndahl" w:date="2019-10-22T15:22:00Z">
        <w:r w:rsidDel="00FE07E6">
          <w:rPr>
            <w:color w:val="000000" w:themeColor="text1"/>
          </w:rPr>
          <w:delText>-</w:delText>
        </w:r>
      </w:del>
      <w:ins w:id="129" w:author="Arngrímur Blöndahl" w:date="2019-10-22T15:22:00Z">
        <w:r w:rsidR="00FE07E6">
          <w:rPr>
            <w:color w:val="000000" w:themeColor="text1"/>
          </w:rPr>
          <w:t>–</w:t>
        </w:r>
      </w:ins>
      <w:r>
        <w:rPr>
          <w:color w:val="000000" w:themeColor="text1"/>
        </w:rPr>
        <w:t xml:space="preserve"> reservation</w:t>
      </w:r>
      <w:ins w:id="130" w:author="Arngrímur Blöndahl" w:date="2019-10-22T15:22:00Z">
        <w:r w:rsidR="00FE07E6">
          <w:rPr>
            <w:color w:val="000000" w:themeColor="text1"/>
          </w:rPr>
          <w:t>.</w:t>
        </w:r>
      </w:ins>
    </w:p>
    <w:p w:rsidR="00FE07E6" w:rsidRDefault="00FE07E6" w:rsidP="003411BE">
      <w:pPr>
        <w:pStyle w:val="ListParagraph"/>
        <w:numPr>
          <w:ilvl w:val="1"/>
          <w:numId w:val="8"/>
        </w:numPr>
        <w:rPr>
          <w:color w:val="000000" w:themeColor="text1"/>
        </w:rPr>
      </w:pPr>
      <w:ins w:id="131" w:author="Arngrímur Blöndahl" w:date="2019-10-22T15:22:00Z">
        <w:r>
          <w:rPr>
            <w:color w:val="000000" w:themeColor="text1"/>
          </w:rPr>
          <w:t>Þar sem ekki hafði tekist að lj</w:t>
        </w:r>
      </w:ins>
      <w:ins w:id="132" w:author="Arngrímur Blöndahl" w:date="2019-10-22T15:23:00Z">
        <w:r>
          <w:rPr>
            <w:color w:val="000000" w:themeColor="text1"/>
          </w:rPr>
          <w:t>úka við heildarframsetningu á þessu lagði GJH til að fara yfir þetta efni á næsta fundi</w:t>
        </w:r>
      </w:ins>
    </w:p>
    <w:p w:rsidR="004B50E5" w:rsidRPr="009263ED" w:rsidRDefault="004B50E5" w:rsidP="004B50E5">
      <w:pPr>
        <w:pStyle w:val="ListParagraph"/>
        <w:ind w:left="2148"/>
        <w:rPr>
          <w:color w:val="000000" w:themeColor="text1"/>
        </w:rPr>
      </w:pPr>
    </w:p>
    <w:p w:rsidR="009263ED" w:rsidRDefault="009263ED" w:rsidP="009263ED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GJH skoða </w:t>
      </w:r>
      <w:r w:rsidR="004B50E5">
        <w:rPr>
          <w:color w:val="000000" w:themeColor="text1"/>
        </w:rPr>
        <w:t>h</w:t>
      </w:r>
      <w:r w:rsidRPr="009263ED">
        <w:rPr>
          <w:color w:val="000000" w:themeColor="text1"/>
        </w:rPr>
        <w:t>vað vantar upp á til að þetta geti tekið erlendar greiðslur</w:t>
      </w:r>
      <w:r>
        <w:rPr>
          <w:color w:val="000000" w:themeColor="text1"/>
        </w:rPr>
        <w:t xml:space="preserve"> líka.</w:t>
      </w:r>
    </w:p>
    <w:p w:rsidR="00C24CB9" w:rsidRDefault="004B50E5" w:rsidP="00E75375">
      <w:pPr>
        <w:pStyle w:val="ListParagraph"/>
        <w:numPr>
          <w:ilvl w:val="1"/>
          <w:numId w:val="8"/>
        </w:numPr>
        <w:rPr>
          <w:ins w:id="133" w:author="Arngrímur Blöndahl" w:date="2019-10-22T15:24:00Z"/>
          <w:color w:val="000000" w:themeColor="text1"/>
        </w:rPr>
      </w:pPr>
      <w:r>
        <w:rPr>
          <w:color w:val="000000" w:themeColor="text1"/>
        </w:rPr>
        <w:t>Til úrvinnslu síðar verkþætti 2.</w:t>
      </w:r>
    </w:p>
    <w:p w:rsidR="00FE07E6" w:rsidRDefault="00FE07E6" w:rsidP="00E75375">
      <w:pPr>
        <w:pStyle w:val="ListParagraph"/>
        <w:numPr>
          <w:ilvl w:val="1"/>
          <w:numId w:val="8"/>
        </w:numPr>
        <w:rPr>
          <w:color w:val="000000" w:themeColor="text1"/>
        </w:rPr>
      </w:pPr>
      <w:ins w:id="134" w:author="Arngrímur Blöndahl" w:date="2019-10-22T15:24:00Z">
        <w:r>
          <w:rPr>
            <w:color w:val="000000" w:themeColor="text1"/>
          </w:rPr>
          <w:t>Hermann lagði áherslu á að erlendu greiðslurnar væru inni.</w:t>
        </w:r>
      </w:ins>
    </w:p>
    <w:p w:rsidR="00E75375" w:rsidRPr="00E75375" w:rsidRDefault="00E75375" w:rsidP="00E75375">
      <w:pPr>
        <w:ind w:left="1428"/>
        <w:rPr>
          <w:color w:val="000000" w:themeColor="text1"/>
        </w:rPr>
      </w:pPr>
    </w:p>
    <w:p w:rsidR="00E75375" w:rsidRPr="008E6B74" w:rsidRDefault="00E75375" w:rsidP="00521CA9">
      <w:pPr>
        <w:pStyle w:val="ListParagraph"/>
        <w:numPr>
          <w:ilvl w:val="0"/>
          <w:numId w:val="8"/>
        </w:numPr>
        <w:rPr>
          <w:ins w:id="135" w:author="Arngrímur Blöndahl" w:date="2019-10-22T15:13:00Z"/>
          <w:color w:val="000000" w:themeColor="text1"/>
        </w:rPr>
      </w:pPr>
      <w:r w:rsidRPr="00E75375">
        <w:rPr>
          <w:color w:val="000000" w:themeColor="text1"/>
        </w:rPr>
        <w:t xml:space="preserve">GJH og GV stefna á að hringja í </w:t>
      </w:r>
      <w:r w:rsidRPr="00E75375">
        <w:rPr>
          <w:lang w:val="nb-NO"/>
        </w:rPr>
        <w:t xml:space="preserve">Morten, e-posten hans er </w:t>
      </w:r>
      <w:hyperlink r:id="rId15" w:history="1">
        <w:r w:rsidRPr="00E75375">
          <w:rPr>
            <w:rStyle w:val="Hyperlink"/>
            <w:lang w:val="nb-NO"/>
          </w:rPr>
          <w:t>Morten.Holter@bits.no</w:t>
        </w:r>
      </w:hyperlink>
      <w:r w:rsidRPr="00E75375">
        <w:rPr>
          <w:lang w:val="nb-NO"/>
        </w:rPr>
        <w:t>. Og kanna hvort hann sé til í að ræða um kosti, galla, gildrur og áhættur við að fara í Berlin Group frekar en ekki.</w:t>
      </w:r>
    </w:p>
    <w:p w:rsidR="00FE07E6" w:rsidRDefault="00FE07E6" w:rsidP="008E6B74">
      <w:pPr>
        <w:pStyle w:val="ListParagraph"/>
        <w:numPr>
          <w:ilvl w:val="0"/>
          <w:numId w:val="8"/>
        </w:numPr>
        <w:rPr>
          <w:ins w:id="136" w:author="Arngrímur Blöndahl" w:date="2019-10-22T15:15:00Z"/>
          <w:color w:val="000000" w:themeColor="text1"/>
        </w:rPr>
      </w:pPr>
      <w:ins w:id="137" w:author="Arngrímur Blöndahl" w:date="2019-10-22T15:13:00Z">
        <w:r w:rsidRPr="00FE07E6">
          <w:rPr>
            <w:color w:val="000000" w:themeColor="text1"/>
            <w:sz w:val="22"/>
            <w:szCs w:val="22"/>
          </w:rPr>
          <w:t>Ath. í Berlin group er aðeins verið að tala um önnur atriði en í ISO 20022</w:t>
        </w:r>
      </w:ins>
    </w:p>
    <w:p w:rsidR="00FE07E6" w:rsidRPr="008E6B74" w:rsidRDefault="00FE07E6" w:rsidP="008E6B74">
      <w:pPr>
        <w:pStyle w:val="ListParagraph"/>
        <w:numPr>
          <w:ilvl w:val="0"/>
          <w:numId w:val="8"/>
        </w:numPr>
        <w:rPr>
          <w:ins w:id="138" w:author="Arngrímur Blöndahl" w:date="2019-10-22T15:14:00Z"/>
          <w:color w:val="000000" w:themeColor="text1"/>
        </w:rPr>
      </w:pPr>
      <w:ins w:id="139" w:author="Arngrímur Blöndahl" w:date="2019-10-22T15:14:00Z">
        <w:r w:rsidRPr="00FE07E6">
          <w:rPr>
            <w:color w:val="000000" w:themeColor="text1"/>
            <w:sz w:val="22"/>
            <w:szCs w:val="22"/>
          </w:rPr>
          <w:t>Rætt var um að áhugavert væri ef íslensku bankarnir sæju sér fært að taka þátt í tækninefndarstarfi ISO 20022</w:t>
        </w:r>
      </w:ins>
      <w:ins w:id="140" w:author="Arngrímur Blöndahl" w:date="2019-10-22T15:15:00Z">
        <w:r>
          <w:rPr>
            <w:color w:val="000000" w:themeColor="text1"/>
            <w:sz w:val="22"/>
            <w:szCs w:val="22"/>
          </w:rPr>
          <w:t>. Mögulega gæti verið einn þáttakandi í nefndinni</w:t>
        </w:r>
      </w:ins>
      <w:ins w:id="141" w:author="Arngrímur Blöndahl" w:date="2019-10-22T15:16:00Z">
        <w:r>
          <w:rPr>
            <w:color w:val="000000" w:themeColor="text1"/>
            <w:sz w:val="22"/>
            <w:szCs w:val="22"/>
          </w:rPr>
          <w:t xml:space="preserve"> sem </w:t>
        </w:r>
        <w:r>
          <w:rPr>
            <w:color w:val="000000" w:themeColor="text1"/>
            <w:sz w:val="22"/>
            <w:szCs w:val="22"/>
          </w:rPr>
          <w:lastRenderedPageBreak/>
          <w:t>fylgdist með starfinu</w:t>
        </w:r>
      </w:ins>
      <w:ins w:id="142" w:author="Arngrímur Blöndahl" w:date="2019-10-22T15:15:00Z">
        <w:r>
          <w:rPr>
            <w:color w:val="000000" w:themeColor="text1"/>
            <w:sz w:val="22"/>
            <w:szCs w:val="22"/>
          </w:rPr>
          <w:t xml:space="preserve"> </w:t>
        </w:r>
      </w:ins>
      <w:ins w:id="143" w:author="Arngrímur Blöndahl" w:date="2019-10-22T15:17:00Z">
        <w:r>
          <w:rPr>
            <w:color w:val="000000" w:themeColor="text1"/>
            <w:sz w:val="22"/>
            <w:szCs w:val="22"/>
          </w:rPr>
          <w:t xml:space="preserve">og þá sérstaklega umfjöllun sem varðar séríslenska hagsmuni </w:t>
        </w:r>
      </w:ins>
      <w:ins w:id="144" w:author="Arngrímur Blöndahl" w:date="2019-10-22T15:15:00Z">
        <w:r>
          <w:rPr>
            <w:color w:val="000000" w:themeColor="text1"/>
            <w:sz w:val="22"/>
            <w:szCs w:val="22"/>
          </w:rPr>
          <w:t xml:space="preserve">og </w:t>
        </w:r>
      </w:ins>
      <w:ins w:id="145" w:author="Arngrímur Blöndahl" w:date="2019-10-22T15:16:00Z">
        <w:r>
          <w:rPr>
            <w:color w:val="000000" w:themeColor="text1"/>
            <w:sz w:val="22"/>
            <w:szCs w:val="22"/>
          </w:rPr>
          <w:t xml:space="preserve">sá aðili </w:t>
        </w:r>
      </w:ins>
      <w:ins w:id="146" w:author="Arngrímur Blöndahl" w:date="2019-10-22T15:15:00Z">
        <w:r>
          <w:rPr>
            <w:color w:val="000000" w:themeColor="text1"/>
            <w:sz w:val="22"/>
            <w:szCs w:val="22"/>
          </w:rPr>
          <w:t>hefði spegilnefnd h</w:t>
        </w:r>
      </w:ins>
      <w:ins w:id="147" w:author="Arngrímur Blöndahl" w:date="2019-10-22T15:16:00Z">
        <w:r>
          <w:rPr>
            <w:color w:val="000000" w:themeColor="text1"/>
            <w:sz w:val="22"/>
            <w:szCs w:val="22"/>
          </w:rPr>
          <w:t>ér heima til að fjalla um viðeigandi málefni</w:t>
        </w:r>
      </w:ins>
      <w:ins w:id="148" w:author="Arngrímur Blöndahl" w:date="2019-10-22T15:17:00Z">
        <w:r>
          <w:rPr>
            <w:color w:val="000000" w:themeColor="text1"/>
            <w:sz w:val="22"/>
            <w:szCs w:val="22"/>
          </w:rPr>
          <w:t>.</w:t>
        </w:r>
      </w:ins>
    </w:p>
    <w:p w:rsidR="00FE07E6" w:rsidRPr="00E75375" w:rsidDel="00FE07E6" w:rsidRDefault="00FE07E6" w:rsidP="00521CA9">
      <w:pPr>
        <w:pStyle w:val="ListParagraph"/>
        <w:numPr>
          <w:ilvl w:val="0"/>
          <w:numId w:val="8"/>
        </w:numPr>
        <w:rPr>
          <w:del w:id="149" w:author="Arngrímur Blöndahl" w:date="2019-10-22T15:13:00Z"/>
          <w:color w:val="000000" w:themeColor="text1"/>
        </w:rPr>
      </w:pPr>
    </w:p>
    <w:p w:rsidR="009263ED" w:rsidRDefault="009263ED" w:rsidP="00775E68">
      <w:pPr>
        <w:ind w:left="708"/>
        <w:rPr>
          <w:color w:val="000000" w:themeColor="text1"/>
        </w:rPr>
      </w:pPr>
    </w:p>
    <w:p w:rsidR="00AE1A2A" w:rsidRPr="00775E68" w:rsidRDefault="00AE1A2A" w:rsidP="00775E68">
      <w:pPr>
        <w:ind w:left="708"/>
        <w:rPr>
          <w:color w:val="000000" w:themeColor="text1"/>
        </w:rPr>
      </w:pPr>
    </w:p>
    <w:p w:rsidR="007C5B1D" w:rsidRPr="00E34E57" w:rsidRDefault="316A8D97" w:rsidP="004F019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316A8D97">
        <w:rPr>
          <w:b/>
          <w:bCs/>
          <w:color w:val="000000" w:themeColor="text1"/>
        </w:rPr>
        <w:t>Næstu skref</w:t>
      </w:r>
    </w:p>
    <w:p w:rsidR="00D901EC" w:rsidRDefault="00D901EC" w:rsidP="004F019F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bookmarkStart w:id="150" w:name="_Hlk522715470"/>
      <w:r>
        <w:rPr>
          <w:color w:val="000000" w:themeColor="text1"/>
          <w:sz w:val="22"/>
          <w:szCs w:val="22"/>
        </w:rPr>
        <w:t>GJH undirbýr dagskrá næsta fundar.</w:t>
      </w:r>
    </w:p>
    <w:p w:rsidR="002C3B47" w:rsidRDefault="002C3B47" w:rsidP="002C3B4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Sögur eða ferli</w:t>
      </w:r>
    </w:p>
    <w:p w:rsidR="002C3B47" w:rsidRDefault="002C3B47" w:rsidP="002C3B4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Erlendar greiðslur</w:t>
      </w:r>
    </w:p>
    <w:p w:rsidR="002C3B47" w:rsidRDefault="002C3B47" w:rsidP="002C3B4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Kröfugreiðslur</w:t>
      </w:r>
    </w:p>
    <w:p w:rsidR="002C3B47" w:rsidRDefault="002C3B47" w:rsidP="002C3B4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Berlin Group aðild</w:t>
      </w:r>
    </w:p>
    <w:p w:rsidR="002C3B47" w:rsidRDefault="002C3B47" w:rsidP="002C3B4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Annað…</w:t>
      </w:r>
    </w:p>
    <w:p w:rsidR="00985C30" w:rsidRPr="00D901EC" w:rsidRDefault="00985C30" w:rsidP="004F019F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GV </w:t>
      </w:r>
      <w:r w:rsidR="00E75375">
        <w:rPr>
          <w:color w:val="000000" w:themeColor="text1"/>
          <w:sz w:val="22"/>
          <w:szCs w:val="22"/>
        </w:rPr>
        <w:t>kemur á samtali við Mort</w:t>
      </w:r>
      <w:r w:rsidR="002C3B47">
        <w:rPr>
          <w:color w:val="000000" w:themeColor="text1"/>
          <w:sz w:val="22"/>
          <w:szCs w:val="22"/>
        </w:rPr>
        <w:t>e</w:t>
      </w:r>
      <w:r w:rsidR="00E75375">
        <w:rPr>
          <w:color w:val="000000" w:themeColor="text1"/>
          <w:sz w:val="22"/>
          <w:szCs w:val="22"/>
        </w:rPr>
        <w:t>n Holter</w:t>
      </w:r>
    </w:p>
    <w:p w:rsidR="00F14D7D" w:rsidRPr="00E34E57" w:rsidRDefault="316A8D97" w:rsidP="004F019F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316A8D97">
        <w:rPr>
          <w:sz w:val="22"/>
          <w:szCs w:val="22"/>
        </w:rPr>
        <w:t>Næsti fundur var ákveðinn</w:t>
      </w:r>
      <w:r w:rsidR="009263ED">
        <w:rPr>
          <w:sz w:val="22"/>
          <w:szCs w:val="22"/>
        </w:rPr>
        <w:t xml:space="preserve"> </w:t>
      </w:r>
      <w:ins w:id="151" w:author="Arngrímur Blöndahl" w:date="2019-10-22T14:20:00Z">
        <w:r w:rsidR="00D41AF6">
          <w:rPr>
            <w:sz w:val="22"/>
            <w:szCs w:val="22"/>
          </w:rPr>
          <w:t>29</w:t>
        </w:r>
      </w:ins>
      <w:del w:id="152" w:author="Arngrímur Blöndahl" w:date="2019-10-22T14:20:00Z">
        <w:r w:rsidR="009263ED" w:rsidDel="00D41AF6">
          <w:rPr>
            <w:sz w:val="22"/>
            <w:szCs w:val="22"/>
          </w:rPr>
          <w:delText>22</w:delText>
        </w:r>
      </w:del>
      <w:r w:rsidRPr="316A8D97">
        <w:rPr>
          <w:sz w:val="22"/>
          <w:szCs w:val="22"/>
        </w:rPr>
        <w:t>.10. kl 13:00-15:00</w:t>
      </w:r>
    </w:p>
    <w:bookmarkEnd w:id="150"/>
    <w:p w:rsidR="00B20452" w:rsidRDefault="00EE0230" w:rsidP="00E4203C">
      <w:pPr>
        <w:rPr>
          <w:i/>
          <w:color w:val="000000" w:themeColor="text1"/>
          <w:sz w:val="20"/>
          <w:szCs w:val="20"/>
        </w:rPr>
      </w:pPr>
      <w:r w:rsidRPr="00672C0B">
        <w:rPr>
          <w:i/>
          <w:color w:val="000000" w:themeColor="text1"/>
          <w:sz w:val="20"/>
          <w:szCs w:val="20"/>
        </w:rPr>
        <w:br/>
      </w:r>
      <w:r w:rsidR="004C0444" w:rsidRPr="00672C0B">
        <w:rPr>
          <w:i/>
          <w:color w:val="000000" w:themeColor="text1"/>
          <w:sz w:val="20"/>
          <w:szCs w:val="20"/>
        </w:rPr>
        <w:t xml:space="preserve">Fundargerð ritaði </w:t>
      </w:r>
      <w:ins w:id="153" w:author="Arngrímur Blöndahl" w:date="2019-10-22T12:56:00Z">
        <w:r w:rsidR="00E83B4F">
          <w:rPr>
            <w:i/>
            <w:color w:val="000000" w:themeColor="text1"/>
            <w:sz w:val="20"/>
            <w:szCs w:val="20"/>
          </w:rPr>
          <w:t>Arngrímur Blöndahl</w:t>
        </w:r>
      </w:ins>
      <w:del w:id="154" w:author="Arngrímur Blöndahl" w:date="2019-10-22T12:56:00Z">
        <w:r w:rsidR="0059552F" w:rsidDel="00E83B4F">
          <w:rPr>
            <w:i/>
            <w:color w:val="000000" w:themeColor="text1"/>
            <w:sz w:val="20"/>
            <w:szCs w:val="20"/>
          </w:rPr>
          <w:delText>Guðmundur Valsson</w:delText>
        </w:r>
      </w:del>
    </w:p>
    <w:sectPr w:rsidR="00B20452" w:rsidSect="00B80B44">
      <w:headerReference w:type="default" r:id="rId16"/>
      <w:footerReference w:type="default" r:id="rId17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D2F" w:rsidRDefault="00D85D2F" w:rsidP="00742B2A">
      <w:r>
        <w:separator/>
      </w:r>
    </w:p>
  </w:endnote>
  <w:endnote w:type="continuationSeparator" w:id="0">
    <w:p w:rsidR="00D85D2F" w:rsidRDefault="00D85D2F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:rsidR="00E739E4" w:rsidRPr="002575FA" w:rsidRDefault="00E739E4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E62740">
          <w:rPr>
            <w:noProof/>
            <w:color w:val="00B0F0"/>
            <w:sz w:val="16"/>
            <w:szCs w:val="16"/>
          </w:rPr>
          <w:t>TN FMÞ VH1-8 Viðskiptakröfur-191022 (002)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7E2979DD" wp14:editId="18350F38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74B86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 w:rsidR="000163E8">
              <w:rPr>
                <w:i/>
                <w:noProof/>
                <w:color w:val="00B0F0"/>
                <w:sz w:val="16"/>
                <w:szCs w:val="16"/>
              </w:rPr>
              <w:t>1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:rsidR="00E739E4" w:rsidRPr="0049272C" w:rsidRDefault="00E739E4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:rsidR="00E739E4" w:rsidRPr="00A9284E" w:rsidRDefault="007A02E8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D2F" w:rsidRDefault="00D85D2F" w:rsidP="00742B2A">
      <w:r>
        <w:separator/>
      </w:r>
    </w:p>
  </w:footnote>
  <w:footnote w:type="continuationSeparator" w:id="0">
    <w:p w:rsidR="00D85D2F" w:rsidRDefault="00D85D2F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9E4" w:rsidRPr="00D97328" w:rsidRDefault="00E739E4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614C6FAC" wp14:editId="07777777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17AFB6" wp14:editId="07777777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A5A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" strokecolor="#00b0f0" strokeweight="1.25pt"/>
          </w:pict>
        </mc:Fallback>
      </mc:AlternateContent>
    </w:r>
    <w:r w:rsidRPr="579D2F04">
      <w:rPr>
        <w:b/>
        <w:bCs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7000"/>
    <w:multiLevelType w:val="hybridMultilevel"/>
    <w:tmpl w:val="DDB62C9E"/>
    <w:lvl w:ilvl="0" w:tplc="040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2481175"/>
    <w:multiLevelType w:val="hybridMultilevel"/>
    <w:tmpl w:val="68F285C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05F1A"/>
    <w:multiLevelType w:val="hybridMultilevel"/>
    <w:tmpl w:val="63BA476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577F0"/>
    <w:multiLevelType w:val="hybridMultilevel"/>
    <w:tmpl w:val="3574FF8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8D60E1"/>
    <w:multiLevelType w:val="hybridMultilevel"/>
    <w:tmpl w:val="B0C4F1BC"/>
    <w:lvl w:ilvl="0" w:tplc="71681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6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46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A8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0D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781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E4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6E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33677"/>
    <w:multiLevelType w:val="hybridMultilevel"/>
    <w:tmpl w:val="42CCE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27710"/>
    <w:multiLevelType w:val="hybridMultilevel"/>
    <w:tmpl w:val="E7AEA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E5E3A"/>
    <w:multiLevelType w:val="hybridMultilevel"/>
    <w:tmpl w:val="34E6A18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84435"/>
    <w:multiLevelType w:val="hybridMultilevel"/>
    <w:tmpl w:val="E5A464A0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ngrímur Blöndahl">
    <w15:presenceInfo w15:providerId="AD" w15:userId="S-1-5-21-4209936774-4066391226-3598850811-1153"/>
  </w15:person>
  <w15:person w15:author="Guðmundur Valsson">
    <w15:presenceInfo w15:providerId="AD" w15:userId="S-1-5-21-4209936774-4066391226-3598850811-1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revisionView w:markup="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2A"/>
    <w:rsid w:val="0000599E"/>
    <w:rsid w:val="00007BAC"/>
    <w:rsid w:val="00010090"/>
    <w:rsid w:val="00013562"/>
    <w:rsid w:val="00014F6D"/>
    <w:rsid w:val="000163E8"/>
    <w:rsid w:val="0002269A"/>
    <w:rsid w:val="00032DBA"/>
    <w:rsid w:val="00037389"/>
    <w:rsid w:val="00040A6C"/>
    <w:rsid w:val="00041CAC"/>
    <w:rsid w:val="00044A1E"/>
    <w:rsid w:val="00056354"/>
    <w:rsid w:val="000569C9"/>
    <w:rsid w:val="0006642A"/>
    <w:rsid w:val="0007411D"/>
    <w:rsid w:val="000759A9"/>
    <w:rsid w:val="0008723E"/>
    <w:rsid w:val="000929E7"/>
    <w:rsid w:val="00096C03"/>
    <w:rsid w:val="000B209D"/>
    <w:rsid w:val="000B22C0"/>
    <w:rsid w:val="000B7524"/>
    <w:rsid w:val="000C1036"/>
    <w:rsid w:val="000D052C"/>
    <w:rsid w:val="000D7044"/>
    <w:rsid w:val="000E339E"/>
    <w:rsid w:val="000E5691"/>
    <w:rsid w:val="000E5A65"/>
    <w:rsid w:val="000E61DD"/>
    <w:rsid w:val="000F5B78"/>
    <w:rsid w:val="001071E7"/>
    <w:rsid w:val="00120D4A"/>
    <w:rsid w:val="0013034B"/>
    <w:rsid w:val="00133862"/>
    <w:rsid w:val="00142371"/>
    <w:rsid w:val="00144533"/>
    <w:rsid w:val="0014565C"/>
    <w:rsid w:val="00146C12"/>
    <w:rsid w:val="00146C23"/>
    <w:rsid w:val="001628FA"/>
    <w:rsid w:val="00164767"/>
    <w:rsid w:val="001676E0"/>
    <w:rsid w:val="0017157D"/>
    <w:rsid w:val="00176F32"/>
    <w:rsid w:val="00183392"/>
    <w:rsid w:val="00183ECC"/>
    <w:rsid w:val="0018424E"/>
    <w:rsid w:val="001A3DE6"/>
    <w:rsid w:val="001A54EE"/>
    <w:rsid w:val="001B453D"/>
    <w:rsid w:val="001C02EA"/>
    <w:rsid w:val="001D6752"/>
    <w:rsid w:val="001E1D48"/>
    <w:rsid w:val="001F4926"/>
    <w:rsid w:val="001F5983"/>
    <w:rsid w:val="00201395"/>
    <w:rsid w:val="0020176D"/>
    <w:rsid w:val="002017A2"/>
    <w:rsid w:val="00203B7C"/>
    <w:rsid w:val="0020567B"/>
    <w:rsid w:val="002061DA"/>
    <w:rsid w:val="00226C04"/>
    <w:rsid w:val="00246E18"/>
    <w:rsid w:val="00251C6E"/>
    <w:rsid w:val="002562A1"/>
    <w:rsid w:val="002575FA"/>
    <w:rsid w:val="002615FF"/>
    <w:rsid w:val="00262E62"/>
    <w:rsid w:val="002660EE"/>
    <w:rsid w:val="00267FC9"/>
    <w:rsid w:val="0027300F"/>
    <w:rsid w:val="00273079"/>
    <w:rsid w:val="00276014"/>
    <w:rsid w:val="0028459C"/>
    <w:rsid w:val="002866EE"/>
    <w:rsid w:val="00294586"/>
    <w:rsid w:val="00295B9D"/>
    <w:rsid w:val="00295F9F"/>
    <w:rsid w:val="00296249"/>
    <w:rsid w:val="002973DF"/>
    <w:rsid w:val="002A38FB"/>
    <w:rsid w:val="002B031E"/>
    <w:rsid w:val="002B1828"/>
    <w:rsid w:val="002B6183"/>
    <w:rsid w:val="002C3A92"/>
    <w:rsid w:val="002C3B47"/>
    <w:rsid w:val="002C683C"/>
    <w:rsid w:val="002E00EF"/>
    <w:rsid w:val="002E126F"/>
    <w:rsid w:val="002E325C"/>
    <w:rsid w:val="002F3D1B"/>
    <w:rsid w:val="002F5857"/>
    <w:rsid w:val="003021D5"/>
    <w:rsid w:val="0031356F"/>
    <w:rsid w:val="0031454A"/>
    <w:rsid w:val="00317252"/>
    <w:rsid w:val="00317F35"/>
    <w:rsid w:val="00323615"/>
    <w:rsid w:val="003364CA"/>
    <w:rsid w:val="003367A4"/>
    <w:rsid w:val="00340B42"/>
    <w:rsid w:val="003411BE"/>
    <w:rsid w:val="00341A89"/>
    <w:rsid w:val="003456F3"/>
    <w:rsid w:val="0034670E"/>
    <w:rsid w:val="00351F12"/>
    <w:rsid w:val="003567F2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40CA"/>
    <w:rsid w:val="00387AFD"/>
    <w:rsid w:val="003901B4"/>
    <w:rsid w:val="00390850"/>
    <w:rsid w:val="003A6F6A"/>
    <w:rsid w:val="003B344E"/>
    <w:rsid w:val="003C07D9"/>
    <w:rsid w:val="003C38C1"/>
    <w:rsid w:val="003C419C"/>
    <w:rsid w:val="003C5D29"/>
    <w:rsid w:val="003D366D"/>
    <w:rsid w:val="003D6836"/>
    <w:rsid w:val="003E1FE2"/>
    <w:rsid w:val="003E646E"/>
    <w:rsid w:val="003F08EB"/>
    <w:rsid w:val="003F316C"/>
    <w:rsid w:val="0040416E"/>
    <w:rsid w:val="00413369"/>
    <w:rsid w:val="0041564E"/>
    <w:rsid w:val="00416120"/>
    <w:rsid w:val="00420356"/>
    <w:rsid w:val="00420484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64B69"/>
    <w:rsid w:val="004748B8"/>
    <w:rsid w:val="00475542"/>
    <w:rsid w:val="00480B31"/>
    <w:rsid w:val="00485B00"/>
    <w:rsid w:val="00485CF4"/>
    <w:rsid w:val="004863C5"/>
    <w:rsid w:val="0049272C"/>
    <w:rsid w:val="0049285A"/>
    <w:rsid w:val="00495CF9"/>
    <w:rsid w:val="00497BE2"/>
    <w:rsid w:val="004A28CD"/>
    <w:rsid w:val="004A3C73"/>
    <w:rsid w:val="004A6F2E"/>
    <w:rsid w:val="004B50E5"/>
    <w:rsid w:val="004C0444"/>
    <w:rsid w:val="004C6060"/>
    <w:rsid w:val="004D5D1E"/>
    <w:rsid w:val="004D7CFB"/>
    <w:rsid w:val="004F019F"/>
    <w:rsid w:val="004F1E1F"/>
    <w:rsid w:val="004F6994"/>
    <w:rsid w:val="005017D5"/>
    <w:rsid w:val="00507D21"/>
    <w:rsid w:val="00511F9A"/>
    <w:rsid w:val="00520ED2"/>
    <w:rsid w:val="005227AB"/>
    <w:rsid w:val="00526959"/>
    <w:rsid w:val="00530FDB"/>
    <w:rsid w:val="005346D8"/>
    <w:rsid w:val="00536E56"/>
    <w:rsid w:val="005425F6"/>
    <w:rsid w:val="00544175"/>
    <w:rsid w:val="005473DB"/>
    <w:rsid w:val="00554D4F"/>
    <w:rsid w:val="005553EF"/>
    <w:rsid w:val="00560542"/>
    <w:rsid w:val="00560778"/>
    <w:rsid w:val="005623AF"/>
    <w:rsid w:val="0056740F"/>
    <w:rsid w:val="00570DDE"/>
    <w:rsid w:val="00571FF9"/>
    <w:rsid w:val="005733FD"/>
    <w:rsid w:val="00573CC1"/>
    <w:rsid w:val="00586549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F566E"/>
    <w:rsid w:val="006011EA"/>
    <w:rsid w:val="0060318C"/>
    <w:rsid w:val="00605C63"/>
    <w:rsid w:val="006111C1"/>
    <w:rsid w:val="00615DD0"/>
    <w:rsid w:val="006200D8"/>
    <w:rsid w:val="00632AD8"/>
    <w:rsid w:val="006368ED"/>
    <w:rsid w:val="006400F4"/>
    <w:rsid w:val="00642C16"/>
    <w:rsid w:val="006432F1"/>
    <w:rsid w:val="00664794"/>
    <w:rsid w:val="00670290"/>
    <w:rsid w:val="00672C0B"/>
    <w:rsid w:val="00673CBB"/>
    <w:rsid w:val="0067452C"/>
    <w:rsid w:val="00682B7D"/>
    <w:rsid w:val="006852B6"/>
    <w:rsid w:val="00686BFD"/>
    <w:rsid w:val="00690A84"/>
    <w:rsid w:val="00691E65"/>
    <w:rsid w:val="006B3369"/>
    <w:rsid w:val="006B5AD5"/>
    <w:rsid w:val="006B7D72"/>
    <w:rsid w:val="006C3F5B"/>
    <w:rsid w:val="006D547D"/>
    <w:rsid w:val="006D6B99"/>
    <w:rsid w:val="006E19D1"/>
    <w:rsid w:val="006F3674"/>
    <w:rsid w:val="006F3E66"/>
    <w:rsid w:val="006F610F"/>
    <w:rsid w:val="006F7239"/>
    <w:rsid w:val="007065A3"/>
    <w:rsid w:val="007100CA"/>
    <w:rsid w:val="00720EBB"/>
    <w:rsid w:val="00721FD7"/>
    <w:rsid w:val="00724775"/>
    <w:rsid w:val="00734E40"/>
    <w:rsid w:val="00741F67"/>
    <w:rsid w:val="00742668"/>
    <w:rsid w:val="00742B2A"/>
    <w:rsid w:val="00750BCD"/>
    <w:rsid w:val="00752BDE"/>
    <w:rsid w:val="00755E41"/>
    <w:rsid w:val="00763E58"/>
    <w:rsid w:val="00771FD2"/>
    <w:rsid w:val="00775E68"/>
    <w:rsid w:val="00776CFC"/>
    <w:rsid w:val="0077794E"/>
    <w:rsid w:val="00781DBA"/>
    <w:rsid w:val="00782FB1"/>
    <w:rsid w:val="00784356"/>
    <w:rsid w:val="00786EC3"/>
    <w:rsid w:val="0079464D"/>
    <w:rsid w:val="00797C31"/>
    <w:rsid w:val="007A02E8"/>
    <w:rsid w:val="007A2B28"/>
    <w:rsid w:val="007A368A"/>
    <w:rsid w:val="007A4522"/>
    <w:rsid w:val="007A5C74"/>
    <w:rsid w:val="007B0517"/>
    <w:rsid w:val="007B1C48"/>
    <w:rsid w:val="007C116B"/>
    <w:rsid w:val="007C5B1D"/>
    <w:rsid w:val="007D3584"/>
    <w:rsid w:val="007D6F8F"/>
    <w:rsid w:val="007E2A5A"/>
    <w:rsid w:val="007E3590"/>
    <w:rsid w:val="00800534"/>
    <w:rsid w:val="008133AB"/>
    <w:rsid w:val="00813800"/>
    <w:rsid w:val="008139D0"/>
    <w:rsid w:val="00820662"/>
    <w:rsid w:val="00823008"/>
    <w:rsid w:val="00836299"/>
    <w:rsid w:val="008472CE"/>
    <w:rsid w:val="00847AF9"/>
    <w:rsid w:val="0085613E"/>
    <w:rsid w:val="0086521C"/>
    <w:rsid w:val="00872396"/>
    <w:rsid w:val="00873B14"/>
    <w:rsid w:val="008817DE"/>
    <w:rsid w:val="00882F8D"/>
    <w:rsid w:val="00883665"/>
    <w:rsid w:val="00885F71"/>
    <w:rsid w:val="008910F7"/>
    <w:rsid w:val="0089567B"/>
    <w:rsid w:val="008B2502"/>
    <w:rsid w:val="008C2DB0"/>
    <w:rsid w:val="008C47C3"/>
    <w:rsid w:val="008D5E6D"/>
    <w:rsid w:val="008E2D5C"/>
    <w:rsid w:val="008E37AA"/>
    <w:rsid w:val="008E6B74"/>
    <w:rsid w:val="008E6C0C"/>
    <w:rsid w:val="008E70F8"/>
    <w:rsid w:val="008F0AF3"/>
    <w:rsid w:val="008F1E9A"/>
    <w:rsid w:val="008F34A1"/>
    <w:rsid w:val="008F4983"/>
    <w:rsid w:val="008F574D"/>
    <w:rsid w:val="008F5FDB"/>
    <w:rsid w:val="008F75C5"/>
    <w:rsid w:val="008F7985"/>
    <w:rsid w:val="0091308D"/>
    <w:rsid w:val="009130BC"/>
    <w:rsid w:val="00922809"/>
    <w:rsid w:val="009239C0"/>
    <w:rsid w:val="009263ED"/>
    <w:rsid w:val="00931762"/>
    <w:rsid w:val="00936BB8"/>
    <w:rsid w:val="00940DB8"/>
    <w:rsid w:val="00945FA6"/>
    <w:rsid w:val="00947F99"/>
    <w:rsid w:val="00950F2F"/>
    <w:rsid w:val="00951B2C"/>
    <w:rsid w:val="0095680F"/>
    <w:rsid w:val="00963648"/>
    <w:rsid w:val="0096424D"/>
    <w:rsid w:val="00965A9C"/>
    <w:rsid w:val="0097069E"/>
    <w:rsid w:val="00985C30"/>
    <w:rsid w:val="009871FE"/>
    <w:rsid w:val="009907CF"/>
    <w:rsid w:val="00991E6F"/>
    <w:rsid w:val="00996FE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FEB"/>
    <w:rsid w:val="009F70A3"/>
    <w:rsid w:val="00A02ED0"/>
    <w:rsid w:val="00A34820"/>
    <w:rsid w:val="00A35D16"/>
    <w:rsid w:val="00A405B4"/>
    <w:rsid w:val="00A43C5B"/>
    <w:rsid w:val="00A52AFE"/>
    <w:rsid w:val="00A55948"/>
    <w:rsid w:val="00A564EC"/>
    <w:rsid w:val="00A56A6A"/>
    <w:rsid w:val="00A72EA2"/>
    <w:rsid w:val="00A77B3E"/>
    <w:rsid w:val="00A82E02"/>
    <w:rsid w:val="00A841B2"/>
    <w:rsid w:val="00A8700F"/>
    <w:rsid w:val="00A87369"/>
    <w:rsid w:val="00A91E59"/>
    <w:rsid w:val="00A9284E"/>
    <w:rsid w:val="00A93520"/>
    <w:rsid w:val="00A9453E"/>
    <w:rsid w:val="00A957A6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C12CF"/>
    <w:rsid w:val="00AC5408"/>
    <w:rsid w:val="00AC580E"/>
    <w:rsid w:val="00AD2462"/>
    <w:rsid w:val="00AD3309"/>
    <w:rsid w:val="00AD3D0F"/>
    <w:rsid w:val="00AD4C12"/>
    <w:rsid w:val="00AE0F1D"/>
    <w:rsid w:val="00AE1A2A"/>
    <w:rsid w:val="00AE24F5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7642"/>
    <w:rsid w:val="00B451EF"/>
    <w:rsid w:val="00B46BF2"/>
    <w:rsid w:val="00B512F1"/>
    <w:rsid w:val="00B646A5"/>
    <w:rsid w:val="00B70EEB"/>
    <w:rsid w:val="00B762F4"/>
    <w:rsid w:val="00B80B44"/>
    <w:rsid w:val="00B91EAE"/>
    <w:rsid w:val="00B91F5B"/>
    <w:rsid w:val="00B958F7"/>
    <w:rsid w:val="00BA75AF"/>
    <w:rsid w:val="00BA7B5E"/>
    <w:rsid w:val="00BB0C55"/>
    <w:rsid w:val="00BB2E2D"/>
    <w:rsid w:val="00BB6154"/>
    <w:rsid w:val="00BC2123"/>
    <w:rsid w:val="00BD7156"/>
    <w:rsid w:val="00BF26FD"/>
    <w:rsid w:val="00BF2E35"/>
    <w:rsid w:val="00BF31E7"/>
    <w:rsid w:val="00C057E2"/>
    <w:rsid w:val="00C1785D"/>
    <w:rsid w:val="00C24CB9"/>
    <w:rsid w:val="00C257C0"/>
    <w:rsid w:val="00C30588"/>
    <w:rsid w:val="00C34DDB"/>
    <w:rsid w:val="00C40DB1"/>
    <w:rsid w:val="00C42463"/>
    <w:rsid w:val="00C431DA"/>
    <w:rsid w:val="00C50ED1"/>
    <w:rsid w:val="00C515A3"/>
    <w:rsid w:val="00C56247"/>
    <w:rsid w:val="00C6557C"/>
    <w:rsid w:val="00C73269"/>
    <w:rsid w:val="00C739DC"/>
    <w:rsid w:val="00C754F9"/>
    <w:rsid w:val="00C80C4C"/>
    <w:rsid w:val="00C80D6C"/>
    <w:rsid w:val="00C84319"/>
    <w:rsid w:val="00C86D95"/>
    <w:rsid w:val="00C87C45"/>
    <w:rsid w:val="00C9007F"/>
    <w:rsid w:val="00C91B33"/>
    <w:rsid w:val="00C95E5E"/>
    <w:rsid w:val="00CA0EBB"/>
    <w:rsid w:val="00CA34C8"/>
    <w:rsid w:val="00CB4457"/>
    <w:rsid w:val="00CB4EF2"/>
    <w:rsid w:val="00CB5323"/>
    <w:rsid w:val="00CB5F8A"/>
    <w:rsid w:val="00CB6033"/>
    <w:rsid w:val="00CB6452"/>
    <w:rsid w:val="00CB714D"/>
    <w:rsid w:val="00CC0DD7"/>
    <w:rsid w:val="00CC364D"/>
    <w:rsid w:val="00CC5802"/>
    <w:rsid w:val="00CC71FC"/>
    <w:rsid w:val="00CD4378"/>
    <w:rsid w:val="00CD6FA9"/>
    <w:rsid w:val="00CD7B38"/>
    <w:rsid w:val="00CF0B3E"/>
    <w:rsid w:val="00CF2791"/>
    <w:rsid w:val="00D00E43"/>
    <w:rsid w:val="00D01300"/>
    <w:rsid w:val="00D07E2F"/>
    <w:rsid w:val="00D11F7A"/>
    <w:rsid w:val="00D133E6"/>
    <w:rsid w:val="00D140C9"/>
    <w:rsid w:val="00D204DC"/>
    <w:rsid w:val="00D21046"/>
    <w:rsid w:val="00D24009"/>
    <w:rsid w:val="00D34723"/>
    <w:rsid w:val="00D41AF6"/>
    <w:rsid w:val="00D45225"/>
    <w:rsid w:val="00D4774B"/>
    <w:rsid w:val="00D52795"/>
    <w:rsid w:val="00D54498"/>
    <w:rsid w:val="00D54AFA"/>
    <w:rsid w:val="00D552E4"/>
    <w:rsid w:val="00D56B36"/>
    <w:rsid w:val="00D6317B"/>
    <w:rsid w:val="00D6523B"/>
    <w:rsid w:val="00D754A8"/>
    <w:rsid w:val="00D75DBA"/>
    <w:rsid w:val="00D85D2F"/>
    <w:rsid w:val="00D870F1"/>
    <w:rsid w:val="00D901EC"/>
    <w:rsid w:val="00D91F64"/>
    <w:rsid w:val="00D93DEF"/>
    <w:rsid w:val="00D9478C"/>
    <w:rsid w:val="00D967F9"/>
    <w:rsid w:val="00D97328"/>
    <w:rsid w:val="00DA13A7"/>
    <w:rsid w:val="00DA2E86"/>
    <w:rsid w:val="00DA48A6"/>
    <w:rsid w:val="00DB0875"/>
    <w:rsid w:val="00DB2AC6"/>
    <w:rsid w:val="00DB3A85"/>
    <w:rsid w:val="00DB6715"/>
    <w:rsid w:val="00DB6D08"/>
    <w:rsid w:val="00DC0AC5"/>
    <w:rsid w:val="00DC0DB1"/>
    <w:rsid w:val="00DC13FD"/>
    <w:rsid w:val="00DC2764"/>
    <w:rsid w:val="00DC3F2D"/>
    <w:rsid w:val="00DC4C85"/>
    <w:rsid w:val="00DC53B2"/>
    <w:rsid w:val="00DD5370"/>
    <w:rsid w:val="00DD7EAE"/>
    <w:rsid w:val="00DE2E43"/>
    <w:rsid w:val="00DE3778"/>
    <w:rsid w:val="00DE636D"/>
    <w:rsid w:val="00DF3620"/>
    <w:rsid w:val="00E0097A"/>
    <w:rsid w:val="00E00D3A"/>
    <w:rsid w:val="00E037AD"/>
    <w:rsid w:val="00E11C03"/>
    <w:rsid w:val="00E13511"/>
    <w:rsid w:val="00E17D18"/>
    <w:rsid w:val="00E23676"/>
    <w:rsid w:val="00E26366"/>
    <w:rsid w:val="00E34E57"/>
    <w:rsid w:val="00E4203C"/>
    <w:rsid w:val="00E43467"/>
    <w:rsid w:val="00E521F1"/>
    <w:rsid w:val="00E56950"/>
    <w:rsid w:val="00E5759B"/>
    <w:rsid w:val="00E5764C"/>
    <w:rsid w:val="00E62740"/>
    <w:rsid w:val="00E665C6"/>
    <w:rsid w:val="00E66BA4"/>
    <w:rsid w:val="00E71766"/>
    <w:rsid w:val="00E739E4"/>
    <w:rsid w:val="00E75375"/>
    <w:rsid w:val="00E805C0"/>
    <w:rsid w:val="00E81507"/>
    <w:rsid w:val="00E83B4F"/>
    <w:rsid w:val="00E85ADD"/>
    <w:rsid w:val="00E85D8C"/>
    <w:rsid w:val="00EA4B42"/>
    <w:rsid w:val="00EA7962"/>
    <w:rsid w:val="00EB35C5"/>
    <w:rsid w:val="00EB37B3"/>
    <w:rsid w:val="00EC0C66"/>
    <w:rsid w:val="00EC1D04"/>
    <w:rsid w:val="00EC500F"/>
    <w:rsid w:val="00EC6D3B"/>
    <w:rsid w:val="00EC6EF4"/>
    <w:rsid w:val="00EC7CF2"/>
    <w:rsid w:val="00EE0230"/>
    <w:rsid w:val="00EE4D9B"/>
    <w:rsid w:val="00EF148E"/>
    <w:rsid w:val="00EF20FA"/>
    <w:rsid w:val="00F14D7D"/>
    <w:rsid w:val="00F21BFD"/>
    <w:rsid w:val="00F25A27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56A"/>
    <w:rsid w:val="00F66BCB"/>
    <w:rsid w:val="00F863AE"/>
    <w:rsid w:val="00F92428"/>
    <w:rsid w:val="00FA2760"/>
    <w:rsid w:val="00FA453B"/>
    <w:rsid w:val="00FA78D4"/>
    <w:rsid w:val="00FB7DEA"/>
    <w:rsid w:val="00FC25BA"/>
    <w:rsid w:val="00FC6203"/>
    <w:rsid w:val="00FD2939"/>
    <w:rsid w:val="00FD730D"/>
    <w:rsid w:val="00FE07E6"/>
    <w:rsid w:val="00FE4BAD"/>
    <w:rsid w:val="00FE5955"/>
    <w:rsid w:val="00FF3691"/>
    <w:rsid w:val="316A8D97"/>
    <w:rsid w:val="579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38E745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tadlar/IST-FUT-FMTH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tadlar/IST-FUT-FM--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tadlar/IST-FUT-FM--" TargetMode="External"/><Relationship Id="rId5" Type="http://schemas.openxmlformats.org/officeDocument/2006/relationships/styles" Target="styles.xml"/><Relationship Id="rId15" Type="http://schemas.openxmlformats.org/officeDocument/2006/relationships/hyperlink" Target="mailto:Morten.Holter@bits.no" TargetMode="External"/><Relationship Id="rId10" Type="http://schemas.openxmlformats.org/officeDocument/2006/relationships/image" Target="media/image1.emf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ams.microsoft.com/l/file/4322C337-5023-47B7-9C7C-01D4918024F4?tenantId=946c2adc-2bb7-47ff-a397-62031d05e100&amp;fileType=docx&amp;objectUrl=https%3A%2F%2Fstadlar.sharepoint.com%2Fsites%2FFUT-TN-FM%2FShared%20Documents%2FBerling%20Group%20-%20ums%C3%B3kn%20og%20a%C3%B0ild%2FEBL%207.01%2001%20N%C3%BDtt%20st%C3%B6%C3%B0lunarverkefni%20-%20Stofnbla%C3%B0%20A%C3%B0ild%20a%C3%B0%20Berlin%20Group%20d1.docx&amp;baseUrl=https%3A%2F%2Fstadlar.sharepoint.com%2Fsites%2FFUT-TN-FM&amp;serviceName=teams&amp;threadId=19:a884f5e035bc4b7da322caf60a61df35@thread.skype&amp;groupId=4b4cb709-4d1d-4350-ac89-7e285216b59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659C35789CF4DBF695503E09FF641" ma:contentTypeVersion="2" ma:contentTypeDescription="Create a new document." ma:contentTypeScope="" ma:versionID="56ed3025a1028db207eadd6907b83210">
  <xsd:schema xmlns:xsd="http://www.w3.org/2001/XMLSchema" xmlns:xs="http://www.w3.org/2001/XMLSchema" xmlns:p="http://schemas.microsoft.com/office/2006/metadata/properties" xmlns:ns2="e8c16ca3-59ad-45b0-ab32-509200b101eb" targetNamespace="http://schemas.microsoft.com/office/2006/metadata/properties" ma:root="true" ma:fieldsID="5c68631b7daf6139b613afa904ccad30" ns2:_="">
    <xsd:import namespace="e8c16ca3-59ad-45b0-ab32-509200b10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16ca3-59ad-45b0-ab32-509200b10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2DAE8-2BB4-464A-9DC8-76F184DA381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e8c16ca3-59ad-45b0-ab32-509200b101eb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379D32E-3ADE-4D29-AACB-1FBF4554C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F1A44F-78EF-441A-9B22-BF2C9D200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16ca3-59ad-45b0-ab32-509200b10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Landsbanki Íslands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2</cp:revision>
  <cp:lastPrinted>2018-08-23T13:34:00Z</cp:lastPrinted>
  <dcterms:created xsi:type="dcterms:W3CDTF">2019-10-29T13:08:00Z</dcterms:created>
  <dcterms:modified xsi:type="dcterms:W3CDTF">2019-10-29T13:08:00Z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0x010100B68659C35789CF4DBF695503E09FF641</vt:lpwstr>
  </property>
</Properties>
</file>